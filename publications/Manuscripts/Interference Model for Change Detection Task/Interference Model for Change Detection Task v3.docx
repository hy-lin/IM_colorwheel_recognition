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18F1D" w14:textId="53AAB569" w:rsidR="00B75234" w:rsidRDefault="004E44AA" w:rsidP="00B75234">
      <w:pPr>
        <w:pStyle w:val="Title"/>
      </w:pPr>
      <w:sdt>
        <w:sdtPr>
          <w:alias w:val="Title:"/>
          <w:tag w:val="Title:"/>
          <w:id w:val="726351117"/>
          <w:placeholder>
            <w:docPart w:val="20692282195F4944B72FCECD68130C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81CEA">
            <w:t>An Interference Model for Visual Working Memory: Applications to the Change Detection Task</w:t>
          </w:r>
        </w:sdtContent>
      </w:sdt>
    </w:p>
    <w:p w14:paraId="274C132B" w14:textId="77777777" w:rsidR="00B75234" w:rsidRDefault="00B75234" w:rsidP="00B75234">
      <w:pPr>
        <w:pStyle w:val="Title2"/>
      </w:pPr>
      <w:r>
        <w:t xml:space="preserve">Hsuan-Yu Lin &amp; Klaus </w:t>
      </w:r>
      <w:proofErr w:type="spellStart"/>
      <w:r>
        <w:t>Oberauer</w:t>
      </w:r>
      <w:proofErr w:type="spellEnd"/>
    </w:p>
    <w:p w14:paraId="2C8824F9" w14:textId="17396B0A" w:rsidR="00B75234" w:rsidRDefault="00C8067F" w:rsidP="00B75234">
      <w:pPr>
        <w:pStyle w:val="Title2"/>
      </w:pPr>
      <w:r w:rsidRPr="00C8067F">
        <w:rPr>
          <w:lang w:val="de-CH"/>
        </w:rPr>
        <w:t>University of Zurich</w:t>
      </w:r>
    </w:p>
    <w:sdt>
      <w:sdtPr>
        <w:alias w:val="Author Note:"/>
        <w:tag w:val="Author Note:"/>
        <w:id w:val="266668659"/>
        <w:placeholder>
          <w:docPart w:val="1451E4B1330647EE97DBE8B368E27B3A"/>
        </w:placeholder>
        <w:temporary/>
        <w:showingPlcHdr/>
        <w15:appearance w15:val="hidden"/>
      </w:sdtPr>
      <w:sdtContent>
        <w:p w14:paraId="7DFF41D0" w14:textId="77777777" w:rsidR="00B75234" w:rsidRDefault="00B75234" w:rsidP="00B75234">
          <w:pPr>
            <w:pStyle w:val="Title"/>
          </w:pPr>
          <w:r>
            <w:t>Author Note</w:t>
          </w:r>
        </w:p>
      </w:sdtContent>
    </w:sdt>
    <w:p w14:paraId="3A290912" w14:textId="57CBD124" w:rsidR="008033F5" w:rsidRDefault="00A83EF5" w:rsidP="008033F5">
      <w:pPr>
        <w:pStyle w:val="Title2"/>
        <w:jc w:val="both"/>
        <w:rPr>
          <w:rFonts w:eastAsiaTheme="minorHAnsi"/>
          <w:kern w:val="0"/>
          <w:sz w:val="22"/>
          <w:szCs w:val="22"/>
          <w:lang w:eastAsia="en-US"/>
        </w:rPr>
      </w:pPr>
      <w:r w:rsidRPr="00A83EF5">
        <w:rPr>
          <w:rFonts w:eastAsiaTheme="minorHAnsi"/>
          <w:kern w:val="0"/>
          <w:sz w:val="22"/>
          <w:szCs w:val="22"/>
          <w:lang w:eastAsia="en-US"/>
        </w:rPr>
        <w:t xml:space="preserve">Hsuan-Yu Lin and Klaus </w:t>
      </w:r>
      <w:proofErr w:type="spellStart"/>
      <w:r w:rsidRPr="00A83EF5">
        <w:rPr>
          <w:rFonts w:eastAsiaTheme="minorHAnsi"/>
          <w:kern w:val="0"/>
          <w:sz w:val="22"/>
          <w:szCs w:val="22"/>
          <w:lang w:eastAsia="en-US"/>
        </w:rPr>
        <w:t>Oberauer</w:t>
      </w:r>
      <w:proofErr w:type="spellEnd"/>
      <w:r w:rsidRPr="00A83EF5">
        <w:rPr>
          <w:rFonts w:eastAsiaTheme="minorHAnsi"/>
          <w:kern w:val="0"/>
          <w:sz w:val="22"/>
          <w:szCs w:val="22"/>
          <w:lang w:eastAsia="en-US"/>
        </w:rPr>
        <w:t xml:space="preserve">, Department of Psychology, University of Zurich. This research was supported by a grant from the Swiss National Science Foundation (project 100014_135002) to Klaus </w:t>
      </w:r>
      <w:proofErr w:type="spellStart"/>
      <w:r w:rsidRPr="00A83EF5">
        <w:rPr>
          <w:rFonts w:eastAsiaTheme="minorHAnsi"/>
          <w:kern w:val="0"/>
          <w:sz w:val="22"/>
          <w:szCs w:val="22"/>
          <w:lang w:eastAsia="en-US"/>
        </w:rPr>
        <w:t>Oberauer</w:t>
      </w:r>
      <w:proofErr w:type="spellEnd"/>
      <w:r w:rsidRPr="00A83EF5">
        <w:rPr>
          <w:rFonts w:eastAsiaTheme="minorHAnsi"/>
          <w:kern w:val="0"/>
          <w:sz w:val="22"/>
          <w:szCs w:val="22"/>
          <w:lang w:eastAsia="en-US"/>
        </w:rPr>
        <w:t xml:space="preserve">. We thank </w:t>
      </w:r>
      <w:r w:rsidR="00D045BF" w:rsidRPr="00D045BF">
        <w:rPr>
          <w:rFonts w:eastAsiaTheme="minorHAnsi"/>
          <w:kern w:val="0"/>
          <w:sz w:val="22"/>
          <w:szCs w:val="22"/>
          <w:lang w:eastAsia="en-US"/>
        </w:rPr>
        <w:t>Jasmin Stöckli</w:t>
      </w:r>
      <w:bookmarkStart w:id="0" w:name="_GoBack"/>
      <w:bookmarkEnd w:id="0"/>
      <w:r w:rsidRPr="00A83EF5">
        <w:rPr>
          <w:rFonts w:eastAsiaTheme="minorHAnsi"/>
          <w:kern w:val="0"/>
          <w:sz w:val="22"/>
          <w:szCs w:val="22"/>
          <w:lang w:eastAsia="en-US"/>
        </w:rPr>
        <w:t xml:space="preserve"> for collecting the data.</w:t>
      </w:r>
    </w:p>
    <w:p w14:paraId="18BABF8A" w14:textId="6F02B310" w:rsidR="008033F5" w:rsidRDefault="00A83EF5" w:rsidP="008033F5">
      <w:pPr>
        <w:pStyle w:val="Title2"/>
        <w:jc w:val="both"/>
        <w:rPr>
          <w:rFonts w:eastAsiaTheme="minorHAnsi"/>
          <w:kern w:val="0"/>
          <w:sz w:val="22"/>
          <w:szCs w:val="22"/>
          <w:lang w:eastAsia="en-US"/>
        </w:rPr>
      </w:pPr>
      <w:r w:rsidRPr="00A83EF5">
        <w:rPr>
          <w:rFonts w:eastAsiaTheme="minorHAnsi"/>
          <w:kern w:val="0"/>
          <w:sz w:val="22"/>
          <w:szCs w:val="22"/>
          <w:lang w:eastAsia="en-US"/>
        </w:rPr>
        <w:t xml:space="preserve">Correspondence should be addressed to Hsuan-Yu Lin, Department of Psychology, Cognitive Psychology Unit, University of Zurich, </w:t>
      </w:r>
      <w:proofErr w:type="spellStart"/>
      <w:r w:rsidRPr="00A83EF5">
        <w:rPr>
          <w:rFonts w:eastAsiaTheme="minorHAnsi"/>
          <w:kern w:val="0"/>
          <w:sz w:val="22"/>
          <w:szCs w:val="22"/>
          <w:lang w:eastAsia="en-US"/>
        </w:rPr>
        <w:t>Binzmühlestrasse</w:t>
      </w:r>
      <w:proofErr w:type="spellEnd"/>
      <w:r w:rsidRPr="00A83EF5">
        <w:rPr>
          <w:rFonts w:eastAsiaTheme="minorHAnsi"/>
          <w:kern w:val="0"/>
          <w:sz w:val="22"/>
          <w:szCs w:val="22"/>
          <w:lang w:eastAsia="en-US"/>
        </w:rPr>
        <w:t xml:space="preserve"> 14/22, 8050 Zurich, Switzerland. E-mail: </w:t>
      </w:r>
      <w:hyperlink r:id="rId8" w:history="1">
        <w:r w:rsidR="008033F5" w:rsidRPr="00FC6C91">
          <w:rPr>
            <w:rStyle w:val="Hyperlink"/>
            <w:rFonts w:eastAsiaTheme="minorHAnsi"/>
            <w:kern w:val="0"/>
            <w:sz w:val="22"/>
            <w:szCs w:val="22"/>
            <w:lang w:eastAsia="en-US"/>
          </w:rPr>
          <w:t>h.lin@psychologie.uzh.ch</w:t>
        </w:r>
      </w:hyperlink>
    </w:p>
    <w:p w14:paraId="448CD534" w14:textId="5D6F7A7C" w:rsidR="00B75234" w:rsidRDefault="00A83EF5" w:rsidP="008033F5">
      <w:pPr>
        <w:pStyle w:val="Title2"/>
        <w:jc w:val="both"/>
      </w:pPr>
      <w:r w:rsidRPr="00A83EF5">
        <w:rPr>
          <w:rFonts w:eastAsiaTheme="minorHAnsi"/>
          <w:kern w:val="0"/>
          <w:sz w:val="22"/>
          <w:szCs w:val="22"/>
          <w:lang w:eastAsia="en-US"/>
        </w:rPr>
        <w:t>The data and the analysis is available on Open Science Framework at: https://osf.io/xfdsb/</w:t>
      </w:r>
    </w:p>
    <w:p w14:paraId="69DC037B" w14:textId="5A342A30" w:rsidR="00B75234" w:rsidRDefault="00B75234" w:rsidP="00B75234">
      <w:pPr>
        <w:pStyle w:val="SectionTitle"/>
      </w:pPr>
      <w:r w:rsidRPr="00A93EFB">
        <w:rPr>
          <w:rStyle w:val="Heading1Char"/>
        </w:rPr>
        <w:lastRenderedPageBreak/>
        <w:t>Abstract</w:t>
      </w:r>
    </w:p>
    <w:p w14:paraId="387E6C7C" w14:textId="2B42C8D7" w:rsidR="00B75234" w:rsidRDefault="00B75234" w:rsidP="00B75234">
      <w:pPr>
        <w:pStyle w:val="NoSpacing"/>
        <w:jc w:val="both"/>
      </w:pPr>
      <w:r>
        <w:t xml:space="preserve">Most studies of visual-working memory employ one of two experimental paradigms: change-detection or continuous-stimulus reproduction. In this study, we extended the Interference Model (IM; </w:t>
      </w:r>
      <w:r w:rsidR="00C5038B">
        <w:fldChar w:fldCharType="begin"/>
      </w:r>
      <w:r w:rsidR="00C5038B">
        <w:instrText xml:space="preserve"> ADDIN ZOTERO_ITEM CSL_CITATION {"citationID":"xV6kgKuC","properties":{"formattedCitation":"(Oberauer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rsidR="00C5038B">
        <w:fldChar w:fldCharType="separate"/>
      </w:r>
      <w:proofErr w:type="spellStart"/>
      <w:r w:rsidR="00C5038B" w:rsidRPr="00A50F85">
        <w:rPr>
          <w:rFonts w:ascii="Calibri" w:hAnsi="Calibri" w:cs="Calibri"/>
        </w:rPr>
        <w:t>Oberauer</w:t>
      </w:r>
      <w:proofErr w:type="spellEnd"/>
      <w:r w:rsidR="00C5038B" w:rsidRPr="00A50F85">
        <w:rPr>
          <w:rFonts w:ascii="Calibri" w:hAnsi="Calibri" w:cs="Calibri"/>
        </w:rPr>
        <w:t xml:space="preserve"> &amp; Lin, 2017</w:t>
      </w:r>
      <w:r w:rsidR="00C5038B">
        <w:fldChar w:fldCharType="end"/>
      </w:r>
      <w:r>
        <w:fldChar w:fldCharType="begin"/>
      </w:r>
      <w:r>
        <w:fldChar w:fldCharType="separate"/>
      </w:r>
      <w:r w:rsidRPr="00C203FE">
        <w:rPr>
          <w:rFonts w:ascii="Times New Roman" w:hAnsi="Times New Roman" w:cs="Times New Roman"/>
        </w:rPr>
        <w:t>Oberauer &amp; Lin, 2017</w:t>
      </w:r>
      <w:r>
        <w:fldChar w:fldCharType="end"/>
      </w:r>
      <w:r>
        <w:t xml:space="preserve">), which was designed for continuous reproduction, to the single-probe change-detection task. In continuous reproduction, participants occasionally report the non-target items instead of the target. The presence of non-target response is uniquely predicted by the IM, which relies in part on the interference of non-target items to explain the set-size effect. By presenting a probe from a non-target item, we can investigate the </w:t>
      </w:r>
      <w:r w:rsidRPr="007F7CE8">
        <w:rPr>
          <w:noProof/>
        </w:rPr>
        <w:t>amount</w:t>
      </w:r>
      <w:r>
        <w:t xml:space="preserve"> of interference from </w:t>
      </w:r>
      <w:r w:rsidRPr="007F7CE8">
        <w:rPr>
          <w:noProof/>
        </w:rPr>
        <w:t>non-target</w:t>
      </w:r>
      <w:r>
        <w:t xml:space="preserve"> items in change detection. As predicted by the IM, we observed poorer performance in rejecting a probe from a non-target item </w:t>
      </w:r>
      <w:r w:rsidRPr="007F7CE8">
        <w:rPr>
          <w:noProof/>
        </w:rPr>
        <w:t>compar</w:t>
      </w:r>
      <w:r>
        <w:rPr>
          <w:noProof/>
        </w:rPr>
        <w:t>ed</w:t>
      </w:r>
      <w:r>
        <w:t xml:space="preserve"> to a new probe (i.e., a cost due to intrusions from non-targets). We fitted the Interference Model along with</w:t>
      </w:r>
      <w:r w:rsidR="008F53F4">
        <w:t xml:space="preserve"> the</w:t>
      </w:r>
      <w:r>
        <w:t xml:space="preserve"> Variable Precision and </w:t>
      </w:r>
      <w:r w:rsidR="008F53F4">
        <w:t xml:space="preserve">the </w:t>
      </w:r>
      <w:r>
        <w:t xml:space="preserve">Slot-Averaging model to the data from two change-detection experiments. The models were equipped with a Bayesian inference rule based on the one used in </w:t>
      </w:r>
      <w:proofErr w:type="spellStart"/>
      <w:r>
        <w:t>Keshvari</w:t>
      </w:r>
      <w:proofErr w:type="spellEnd"/>
      <w:r>
        <w:t>, van den Berg, &amp; Ma (2013). The Interference Model successfully predicted the set-size effect and the non-target intrusion cost, whereas the Variable Precision (VP) and Slot-Averaging (SA) models failed to predict the intrusion cost at all. Even with additional assumptions enabling VP and SA to produce intrusion cost, the IM still performed better than VP and SA quantit</w:t>
      </w:r>
      <w:r w:rsidR="008F53F4">
        <w:t>at</w:t>
      </w:r>
      <w:r>
        <w:t xml:space="preserve">ively. </w:t>
      </w:r>
    </w:p>
    <w:p w14:paraId="6514B2FA" w14:textId="77777777" w:rsidR="00B75234" w:rsidRDefault="00B75234" w:rsidP="00B75234">
      <w:r>
        <w:rPr>
          <w:rStyle w:val="Emphasis"/>
        </w:rPr>
        <w:t>Keywords</w:t>
      </w:r>
      <w:r>
        <w:t xml:space="preserve">:  </w:t>
      </w:r>
      <w:r w:rsidRPr="00EA0635">
        <w:rPr>
          <w:kern w:val="0"/>
        </w:rPr>
        <w:t>Visual-working memory, Interference Model, Change-detection task, Modeling</w:t>
      </w:r>
    </w:p>
    <w:p w14:paraId="66230A2B" w14:textId="6A371C0A" w:rsidR="00B75234" w:rsidRDefault="004E44AA" w:rsidP="00B75234">
      <w:pPr>
        <w:pStyle w:val="SectionTitle"/>
      </w:pPr>
      <w:sdt>
        <w:sdtPr>
          <w:alias w:val="Section title:"/>
          <w:tag w:val="Section title:"/>
          <w:id w:val="984196707"/>
          <w:placeholder>
            <w:docPart w:val="7FC8D950461D44C4AAD9D6A3C554644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81CEA">
            <w:t>An Interference Model for Visual Working Memory: Applications to the Change Detection Task</w:t>
          </w:r>
        </w:sdtContent>
      </w:sdt>
    </w:p>
    <w:p w14:paraId="6949FC4B" w14:textId="6C1C8A70" w:rsidR="00B75234" w:rsidRDefault="00B75234" w:rsidP="00B75234">
      <w:pPr>
        <w:jc w:val="both"/>
      </w:pPr>
      <w:r>
        <w:t xml:space="preserve">Visual working memory has been studied primarily with two tasks: Change detection </w:t>
      </w:r>
      <w:r>
        <w:fldChar w:fldCharType="begin"/>
      </w:r>
      <w:r w:rsidR="00854EE6">
        <w:instrText xml:space="preserve"> ADDIN ZOTERO_ITEM CSL_CITATION {"citationID":"23wkjUrX","properties":{"formattedCitation":"(Awh, Barton, &amp; Vogel, 2007; Cowan, Blume, &amp; Saults, 2013; Luck &amp; Vogel, 1997; Rouder, Morey, Morey, &amp; Cowan, 2011)","plainCitation":"(Awh, Barton, &amp; Vogel, 2007; Cowan, Blume, &amp; Saults, 2013; Luck &amp; Vogel, 1997; Rouder, Morey, Morey, &amp; Cowan, 2011)","noteIndex":0},"citationItems":[{"id":252,"uris":["http://zotero.org/users/1327751/items/MNTXVT65"],"uri":["http://zotero.org/users/1327751/items/MNTXVT65"],"itemData":{"id":252,"type":"article-journal","title":"Visual Working Memory Represents a Fixed Number of Items Regardless of Complexity","container-title":"Psychological Science","page":"622-628","volume":"18","issue":"7","source":"SAGE Journals","abstract":"Does visual working memory represent a fixed number of objects, or is capacity reduced as object complexity increases? We measured accuracy in detecting changes between sample and test displays and found that capacity estimates dropped as complexity increased. However, these apparent capacity reductions were strongly correlated with increases in sample-test similarity (r = .97), raising the possibility that change detection was limited by errors in comparing the sample and test, rather than by the number of items that were maintained in working memory. Accordingly, when sample-test similarity was low, capacity estimates for even the most complex objects were equivalent to the estimate for the simplest objects (r = .88), suggesting that visual working memory represents a fixed number of items regardless of complexity. Finally, a correlational analysis suggested a two-factor model of working memory ability, in which the number and resolution of representations in working memory correspond to distinct dimensions of memory ability.","DOI":"10.1111/j.1467-9280.2007.01949.x","ISSN":"0956-7976","journalAbbreviation":"Psychological Science","language":"en","author":[{"family":"Awh","given":"Edward"},{"family":"Barton","given":"Brian"},{"family":"Vogel","given":"Edward K."}],"issued":{"date-parts":[["2007",7,1]]}}},{"id":209,"uris":["http://zotero.org/users/1327751/items/DTCVHUQC"],"uri":["http://zotero.org/users/1327751/items/DTCVHUQC"],"itemData":{"id":209,"type":"article-journal","title":"Attention to attributes and objects in working memory","container-title":"Journal of Experimental Psychology: Learning, Memory, and Cognition","page":"731-747","volume":"39","issue":"3","source":"EBSCOhost","archive_location":"2012-22642-001","abstract":"It has been debated on the basis of change-detection procedures whether visual working memory is limited by the number of objects, task-relevant attributes within those objects, or bindings between attributes. This debate, however, has been hampered by several limitations, including the use of conditions that vary between studies and the absence of appropriate mathematical models to estimate the number of items in working memory in different stimulus conditions. We reexamined working memory limits in 2 experiments with a wide array of conditions involving color and shape attributes, relying on a set of new models to fit various stimulus situations. In Experiment 2, a new procedure allowed identical retrieval conditions across different conditions of attention at encoding. The results show that multiple attributes compete for attention, but that retaining the binding between attributes is accomplished only by retaining the attributes themselves. We propose a theoretical account in which a fixed object capacity limit contains within it the possibility of the incomplete retention of object attributes, depending on the direction of attention. (PsycINFO Database Record (c) 2013 APA, all rights reserved). (journal abstract)","DOI":"10.1037/a0029687","ISSN":"0278-7393","journalAbbreviation":"Journal of Experimental Psychology: Learning, Memory, and Cognition","author":[{"family":"Cowan","given":"Nelson"},{"family":"Blume","given":"Christopher L."},{"family":"Saults","given":"J. Scott"}],"issued":{"date-parts":[["2013",5]]}}},{"id":255,"uris":["http://zotero.org/users/1327751/items/WABMBZWJ"],"uri":["http://zotero.org/users/1327751/items/WABMBZWJ"],"itemData":{"id":255,"type":"article-journal","title":"The capacity of visual working memory for features and conjunctions","container-title":"Nature","page":"279-281","volume":"390","issue":"6657","source":"www.nature.com","abstract":"Short-term memory storage can be divided into separate subsystems for verbal information and visual information, and recent studies have begun to delineate the neural substrates of these working-memory systems. Although the verbal storage system has been well characterized, the storage capacity of visual working memory has not yet been established for simple, suprathreshold features or for conjunctions of features. Here we demonstrate that it is possible to retain information about only four colours or orientations in visual working memory at one time. However, it is also possible to retain both the colour and the orientation of four objects, indicating that visual working memory stores integrated objects rather than individual features. Indeed, objects defined by a conjunction of four features can be retained in working memory just as well as single-feature objects, allowing sixteen individual features to be retained when distributed across four objects. Thus, the capacity of visual working memory must be understood in terms of integrated objects rather than individual features, which places significant constraints on cognitive and neurobiological models of the temporary storage of visual information.","DOI":"10.1038/36846","ISSN":"0028-0836","journalAbbreviation":"Nature","language":"en","author":[{"family":"Luck","given":"Steven J."},{"family":"Vogel","given":"Edward K."}],"issued":{"date-parts":[["1997",11,20]]}}},{"id":196,"uris":["http://zotero.org/users/1327751/items/M4H2A957"],"uri":["http://zotero.org/users/1327751/items/M4H2A957"],"itemData":{"id":196,"type":"article-journal","title":"How to measure working memory capacity in the change detection paradigm","container-title":"Psychonomic Bulletin &amp; Review","page":"324–330","volume":"18","issue":"2","source":"Google Scholar","author":[{"family":"Rouder","given":"Jeffrey N."},{"family":"Morey","given":"Richard D."},{"family":"Morey","given":"Candice C."},{"family":"Cowan","given":"Nelson"}],"issued":{"date-parts":[["2011"]]}}}],"schema":"https://github.com/citation-style-language/schema/raw/master/csl-citation.json"} </w:instrText>
      </w:r>
      <w:r>
        <w:fldChar w:fldCharType="separate"/>
      </w:r>
      <w:r w:rsidRPr="00F817DE">
        <w:rPr>
          <w:rFonts w:ascii="Times New Roman" w:hAnsi="Times New Roman" w:cs="Times New Roman"/>
        </w:rPr>
        <w:t>(</w:t>
      </w:r>
      <w:proofErr w:type="spellStart"/>
      <w:r w:rsidRPr="00F817DE">
        <w:rPr>
          <w:rFonts w:ascii="Times New Roman" w:hAnsi="Times New Roman" w:cs="Times New Roman"/>
        </w:rPr>
        <w:t>Awh</w:t>
      </w:r>
      <w:proofErr w:type="spellEnd"/>
      <w:r w:rsidRPr="00F817DE">
        <w:rPr>
          <w:rFonts w:ascii="Times New Roman" w:hAnsi="Times New Roman" w:cs="Times New Roman"/>
        </w:rPr>
        <w:t>, Barton, &amp; Vogel, 2007; Cowan, Blume, &amp; Saults, 2013; Luck &amp; Vogel, 1997; Rouder, Morey, Morey, &amp; Cowan, 2011)</w:t>
      </w:r>
      <w:r>
        <w:fldChar w:fldCharType="end"/>
      </w:r>
      <w:r>
        <w:t xml:space="preserve"> and continuous reproduction </w:t>
      </w:r>
      <w:r>
        <w:fldChar w:fldCharType="begin"/>
      </w:r>
      <w:r w:rsidR="005D4FD6">
        <w:instrText xml:space="preserve"> ADDIN ZOTERO_ITEM CSL_CITATION {"citationID":"oqCimWmH","properties":{"formattedCitation":"(Bays, Catalao, &amp; Husain, 2009; Souza &amp; Oberauer, 2016; van Moorselaar, Olivers, Theeuwes, Lamme, &amp; Sligte, 2015; Wilken &amp; Ma, 2004; Zhang &amp; Luck, 2008)","plainCitation":"(Bays, Catalao, &amp; Husain, 2009; Souza &amp; Oberauer, 2016; van Moorselaar, Olivers, Theeuwes, Lamme, &amp; Sligte, 2015; Wilken &amp; Ma, 2004; Zhang &amp; Luck, 2008)","noteIndex":0},"citationItems":[{"id":31,"uris":["http://zotero.org/users/1327751/items/P7WF2TCN"],"uri":["http://zotero.org/users/1327751/items/P7WF2TCN"],"itemData":{"id":31,"type":"article-journal","title":"The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G."},{"family":"Husain","given":"Masud"}],"issued":{"date-parts":[["2009",9,9]]}}},{"id":260,"uris":["http://zotero.org/users/1327751/items/RK28HJQW"],"uri":["http://zotero.org/users/1327751/items/RK28HJQW"],"itemData":{"id":260,"type":"article-journal","title":"In search of the focus of attention in working memory: 13 years of the retro-cue effect","container-title":"Attention, Perception, &amp; Psychophysics","page":"1839-1860","volume":"78","issue":"7","source":"link.springer.com","abstract":"The concept of attention has a prominent place in cognitive psychology. Attention can be directed not only to perceptual information, but also to information in working memory (WM). Evidence for an internal focus of attention has come from the retro-cue effect: Performance in tests of visual WM is improved when attention is guided to the test-relevant contents of WM ahead of testing them. The retro-cue paradigm has served as a test bed to empirically investigate the functions and limits of the focus of attention in WM. In this article, we review the growing body of (behavioral) studies on the retro-cue effect. We evaluate the degrees of experimental support for six hypotheses about what causes the retro-cue effect: (1) Attention protects representations from decay, (2) attention prioritizes the selected WM contents for comparison with a probe display, (3) attended representations are strengthened in WM, (4) not-attended representations are removed from WM, (5) a retro-cue to the retrieval target provides a head start for its retrieval before decision making, and (6) attention protects the selected representation from perceptual interference. The extant evidence provides support for the last four of these hypotheses.","DOI":"10.3758/s13414-016-1108-5","ISSN":"1943-3921, 1943-393X","shortTitle":"In search of the focus of attention in working memory","journalAbbreviation":"Atten Percept Psychophys","language":"en","author":[{"family":"Souza","given":"Alessandra S."},{"family":"Oberauer","given":"Klaus"}],"issued":{"date-parts":[["2016",4,20]]}}},{"id":75,"uris":["http://zotero.org/users/1327751/items/F3TN22UD"],"uri":["http://zotero.org/users/1327751/items/F3TN22UD"],"itemData":{"id":75,"type":"article-journal","title":"Forgotten but not gone: Retro-cue costs and benefits in a double-cueing paradigm suggest multiple states in visual short-term memory","container-title":"Journal of Experimental Psychology: Learning, Memory, and Cognition","page":"1755-1763","volume":"41","issue":"6","source":"EBSCOhost","archive_location":"2015-15672-001","abstract":"[Correction Notice: An Erratum for this article was reported in Vol 41(6) of Journal of Experimental Psychology: Learning, Memory, and Cognition (see record [rid]2015-34197-001[/rid]). The Figure 2 (b) legend printed incorrectly. The correct figure is present in the erratum. All versions of this article have been corrected.] Visual short-term memory (VSTM) performance is enhanced when the to-be-tested item is cued after encoding. This so-called retro-cue benefit is typically accompanied by a cost for the noncued items, suggesting that information is lost from VSTM upon presentation of a retrospective cue. Here we assessed whether noncued items can be restored to VSTM when made relevant again by a subsequent second cue. We presented either 1 or 2 consecutive retro-cues (80% valid) during the retention interval of a change-detection task. Relative to no cue, a valid cue increased VSTM capacity by 2 items, while an invalid cue decreased capacity by 2. Importantly, when a second, valid cue followed an invalid cue, capacity regained 2 items, so that performance was back on par. In addition, when the second cue was also invalid, there was no extra loss of information from VSTM, suggesting that those items that survived a first invalid cue, automatically also survived a second. We conclude that these results are in support of a very versatile VSTM system, in which memoranda adopt different representational states depending on whether they are deemed relevant now, in the future, or not at all. We discuss a neural model that is consistent with this conclusion. (PsycINFO Database Record (c) 2015 APA, all rights reserved). (journal abstract)","DOI":"10.1037/xlm0000124","ISSN":"0278-7393","shortTitle":"Forgotten but not gone","journalAbbreviation":"Journal of Experimental Psychology: Learning, Memory, and Cognition","author":[{"family":"Moorselaar","given":"Dirk","non-dropping-particle":"van"},{"family":"Olivers","given":"Christian N. L."},{"family":"Theeuwes","given":"Jan"},{"family":"Lamme","given":"Victor A. F."},{"family":"Sligte","given":"Ilja G."}],"issued":{"date-parts":[["2015",11]]}}},{"id":194,"uris":["http://zotero.org/users/1327751/items/G9ENWD52"],"uri":["http://zotero.org/users/1327751/items/G9ENWD52"],"itemData":{"id":194,"type":"article-journal","title":"A detection theory account of change detection","container-title":"Journal of vision","page":"11–11","volume":"4","issue":"12","source":"Google Scholar","author":[{"family":"Wilken","given":"Patrick"},{"family":"Ma","given":"Wei Ji"}],"issued":{"date-parts":[["2004"]]}}},{"id":32,"uris":["http://zotero.org/users/1327751/items/JDIF2WPJ"],"uri":["http://zotero.org/users/1327751/items/JDIF2WPJ"],"itemData":{"id":32,"type":"article-journal","title":"Discrete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005D4FD6" w:rsidRPr="005D4FD6">
        <w:rPr>
          <w:rFonts w:ascii="Times New Roman" w:hAnsi="Times New Roman" w:cs="Times New Roman"/>
        </w:rPr>
        <w:t>(Bays, Catalao, &amp; Husain, 2009; Souza &amp; Oberauer, 2016; van Moorselaar, Olivers, Theeuwes, Lamme, &amp; Sligte, 2015; Wilken &amp; Ma, 2004; Zhang &amp; Luck, 2008)</w:t>
      </w:r>
      <w:r>
        <w:fldChar w:fldCharType="end"/>
      </w:r>
      <w:r>
        <w:t>.</w:t>
      </w:r>
      <w:r w:rsidR="000D29B1">
        <w:t xml:space="preserve"> In both tasks, a few items</w:t>
      </w:r>
      <w:r w:rsidR="00FE6A6B">
        <w:t xml:space="preserve"> (i.e., </w:t>
      </w:r>
      <w:r w:rsidR="00653697">
        <w:t>squared</w:t>
      </w:r>
      <w:r w:rsidR="00FE6A6B">
        <w:t xml:space="preserve"> color patches)</w:t>
      </w:r>
      <w:r w:rsidR="000D29B1">
        <w:t xml:space="preserve"> </w:t>
      </w:r>
      <w:r w:rsidR="00991F7A">
        <w:t xml:space="preserve">are displayed at the beginning of the trial and participants are asked to remember the </w:t>
      </w:r>
      <w:r w:rsidR="00653697">
        <w:t>item</w:t>
      </w:r>
      <w:r w:rsidR="00FC1770">
        <w:t>s</w:t>
      </w:r>
      <w:r w:rsidR="00991F7A">
        <w:t xml:space="preserve">. </w:t>
      </w:r>
      <w:r w:rsidR="00C0519C">
        <w:t xml:space="preserve">After a brief delay, the items disappeared from the screen, and one of item location is probed. </w:t>
      </w:r>
      <w:r w:rsidR="00BB560E">
        <w:t xml:space="preserve">In continuous reproduction task, participants are asked to reproduce the color at the probed location by selecting </w:t>
      </w:r>
      <w:r w:rsidR="002F42A7">
        <w:t xml:space="preserve">it </w:t>
      </w:r>
      <w:r w:rsidR="00BB560E">
        <w:t>on a continuous color</w:t>
      </w:r>
      <w:r w:rsidR="002F42A7">
        <w:t xml:space="preserve"> </w:t>
      </w:r>
      <w:r w:rsidR="00BB560E">
        <w:t xml:space="preserve">wheel. </w:t>
      </w:r>
      <w:r w:rsidR="004B2E32">
        <w:t xml:space="preserve">For the change-detection task, specifically, </w:t>
      </w:r>
      <w:r w:rsidR="002F42A7">
        <w:t xml:space="preserve">the </w:t>
      </w:r>
      <w:r w:rsidR="004B2E32">
        <w:t xml:space="preserve">single-probe change-detection task, a color is presented </w:t>
      </w:r>
      <w:r w:rsidR="002F42A7">
        <w:t>in the probed location</w:t>
      </w:r>
      <w:r w:rsidR="004B2E32">
        <w:t xml:space="preserve">, and participants are asked to judge whether the color of the probe is the same as the </w:t>
      </w:r>
      <w:r w:rsidR="00D532AD">
        <w:t xml:space="preserve">original </w:t>
      </w:r>
      <w:r w:rsidR="004B2E32">
        <w:t>color presented at the</w:t>
      </w:r>
      <w:r w:rsidR="00D532AD">
        <w:t xml:space="preserve"> same</w:t>
      </w:r>
      <w:r w:rsidR="004B2E32">
        <w:t xml:space="preserve"> location.</w:t>
      </w:r>
      <w:r w:rsidR="00CE1FD2">
        <w:t xml:space="preserve"> </w:t>
      </w:r>
      <w:r>
        <w:t xml:space="preserve">Whereas there are many computational models built for the continuous reproduction task </w:t>
      </w:r>
      <w:r>
        <w:fldChar w:fldCharType="begin"/>
      </w:r>
      <w:r w:rsidR="00854EE6">
        <w:instrText xml:space="preserve"> ADDIN ZOTERO_ITEM CSL_CITATION {"citationID":"ag2fvpe723","properties":{"formattedCitation":"(Bays, 2016; Bays et al., 2009; Oberauer &amp; Lin, 2017; Zhang &amp; Luck, 2008)","plainCitation":"(Bays, 2016; Bays et al., 2009; Oberauer &amp; Lin, 2017; Zhang &amp; Luck, 2008)","noteIndex":0},"citationItems":[{"id":175,"uris":["http://zotero.org/users/1327751/items/3JRWVKKA"],"uri":["http://zotero.org/users/1327751/items/3JRWVKKA"],"itemData":{"id":175,"type":"article-journal","title":"A signature of neural coding at human perceptual limits","container-title":"Journal of Vision","page":"4-4","volume":"16","issue":"11","source":"jov.arvojournals.org","DOI":"10.1167/16.11.4","ISSN":"1534-7362","journalAbbreviation":"Journal of Vision","author":[{"family":"Bays","given":"Paul M."}],"issued":{"date-parts":[["2016",9,1]]}}},{"id":31,"uris":["http://zotero.org/users/1327751/items/P7WF2TCN"],"uri":["http://zotero.org/users/1327751/items/P7WF2TCN"],"itemData":{"id":31,"type":"article-journal","title":"The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F817DE">
        <w:t>(Bays, 2016; Bays et al., 2009; Oberauer &amp; Lin, 2017; Zhang &amp; Luck, 2008)</w:t>
      </w:r>
      <w:r>
        <w:fldChar w:fldCharType="end"/>
      </w:r>
      <w:r>
        <w:t xml:space="preserve">, there are only a </w:t>
      </w:r>
      <w:r w:rsidRPr="00BF7F06">
        <w:rPr>
          <w:noProof/>
        </w:rPr>
        <w:t>few</w:t>
      </w:r>
      <w:r>
        <w:t xml:space="preserve"> models designed for change-detection tasks </w:t>
      </w:r>
      <w:r>
        <w:fldChar w:fldCharType="begin"/>
      </w:r>
      <w:r w:rsidR="00854EE6">
        <w:instrText xml:space="preserve"> ADDIN ZOTERO_ITEM CSL_CITATION {"citationID":"a2ivfiputtk","properties":{"formattedCitation":"(Donkin, Tran, &amp; Pelley, 2015; Keshvari, van den Berg, &amp; Ma, 2013)","plainCitation":"(Donkin, Tran, &amp; Pelley, 2015; Keshvari, van den Berg, &amp; Ma, 2013)","noteIndex":0},"citationItems":[{"id":192,"uris":["http://zotero.org/users/1327751/items/BXTJKAPE"],"uri":["http://zotero.org/users/1327751/items/BXTJKAPE"],"itemData":{"id":192,"type":"article-journal","title":"Location-based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rPr>
          <w:rFonts w:ascii="Times New Roman" w:hAnsi="Times New Roman" w:cs="Times New Roman"/>
        </w:rPr>
        <w:t>(Donkin, Tran, &amp; Pelley, 2015; Keshvari, van den Berg, &amp; Ma, 2013)</w:t>
      </w:r>
      <w:r>
        <w:fldChar w:fldCharType="end"/>
      </w:r>
      <w:r>
        <w:t>. In this study, instead of creating new models specifically for the change-detection task, we adapted</w:t>
      </w:r>
      <w:r w:rsidR="00D532AD">
        <w:t xml:space="preserve"> some of</w:t>
      </w:r>
      <w:r>
        <w:t xml:space="preserve"> the existing models designed for the continuous-reproduction task to explain the data from the change-detection task</w:t>
      </w:r>
      <w:r w:rsidR="00B17DD3">
        <w:rPr>
          <w:rStyle w:val="FootnoteReference"/>
        </w:rPr>
        <w:footnoteReference w:id="1"/>
      </w:r>
      <w:r>
        <w:t xml:space="preserve">. </w:t>
      </w:r>
    </w:p>
    <w:p w14:paraId="5660BFEE" w14:textId="6CA74ACC" w:rsidR="00B75234" w:rsidRDefault="00B75234" w:rsidP="00B75234">
      <w:pPr>
        <w:jc w:val="both"/>
      </w:pPr>
      <w:r>
        <w:t xml:space="preserve">Our investigation builds on one previous study that adapted models initially designed for the continuous reproduction task to change detection. </w:t>
      </w:r>
      <w:r>
        <w:fldChar w:fldCharType="begin"/>
      </w:r>
      <w:r w:rsidR="00854EE6">
        <w:instrText xml:space="preserve"> ADDIN ZOTERO_ITEM CSL_CITATION {"citationID":"a1gd1kbhto2","properties":{"formattedCitation":"(Keshvari et al., 2013)","plainCitation":"(Keshvari et al., 2013)","dontUpdate":true,"noteIndex":0},"citationItems":[{"id":248,"uris":["http://zotero.org/users/1327751/items/AW8JHK2V"],"uri":["http://zotero.org/users/1327751/items/AW8JHK2V"],"itemData":{"id":248,"type":"article-journal","title":"No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r>
        <w:fldChar w:fldCharType="separate"/>
      </w:r>
      <w:r w:rsidRPr="00F817DE">
        <w:t xml:space="preserve">Keshvari et al. </w:t>
      </w:r>
      <w:r>
        <w:t>(</w:t>
      </w:r>
      <w:r w:rsidRPr="00F817DE">
        <w:t>2013)</w:t>
      </w:r>
      <w:r>
        <w:fldChar w:fldCharType="end"/>
      </w:r>
      <w:r>
        <w:t xml:space="preserve"> adapted the Slot-</w:t>
      </w:r>
      <w:r>
        <w:lastRenderedPageBreak/>
        <w:t xml:space="preserve">Averaging (SA; </w:t>
      </w:r>
      <w:r>
        <w:fldChar w:fldCharType="begin"/>
      </w:r>
      <w:r w:rsidR="00854EE6">
        <w:instrText xml:space="preserve"> ADDIN ZOTERO_ITEM CSL_CITATION {"citationID":"a1jsuhd3msc","properties":{"formattedCitation":"(Zhang &amp; Luck, 2008)","plainCitation":"(Zhang &amp; Luck, 2008)","dontUpdate":true,"noteIndex":0},"citationItems":[{"id":32,"uris":["http://zotero.org/users/1327751/items/JDIF2WPJ"],"uri":["http://zotero.org/users/1327751/items/JDIF2WPJ"],"itemData":{"id":32,"type":"article-journal","title":"Discrete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r>
        <w:fldChar w:fldCharType="separate"/>
      </w:r>
      <w:r w:rsidRPr="00673A15">
        <w:rPr>
          <w:rFonts w:ascii="Times New Roman" w:hAnsi="Times New Roman" w:cs="Times New Roman"/>
        </w:rPr>
        <w:t>Zhang &amp; Luck, 2008</w:t>
      </w:r>
      <w:r>
        <w:fldChar w:fldCharType="end"/>
      </w:r>
      <w:r>
        <w:t xml:space="preserve">) model and the Variable-Precision (VP; </w:t>
      </w:r>
      <w:r>
        <w:fldChar w:fldCharType="begin"/>
      </w:r>
      <w:r w:rsidR="00D81CEA">
        <w:instrText xml:space="preserve"> ADDIN ZOTERO_ITEM CSL_CITATION {"citationID":"mVtzXm3t","properties":{"formattedCitation":"(van den Berg, Shin, Chou, George, &amp; Ma, 2012)","plainCitation":"(van den Berg, Shin, Chou, George, &amp; Ma, 2012)","dontUpdate":true,"noteIndex":0},"citationItems":[{"id":5,"uris":["http://zotero.org/users/1327751/items/IVS8ZRGB"],"uri":["http://zotero.org/users/1327751/items/IVS8ZRGB"],"itemData":{"id":5,"type":"article-journal","title":"Variability in encoding precision accounts for visual short-term memory limitations","container-title":"Proceedings of the National Academy of Sciences","page":"201117465","source":"www.pnas.org","abstract":"It is commonly believed that visual short-term memory (VSTM) consists of a fixed number of “slots” in which items can be stored. An alternative theory in which memory resource is a continuous quantity distributed over all items seems to be refuted by the appearance of guessing in human responses. Here, we introduce a model in which resource is not only continuous but also variable across items and trials, causing random fluctuations in encoding precision. We tested this model against previous models using two VSTM paradigms and two feature dimensions. Our model accurately accounts for all aspects of the data, including apparent guessing, and outperforms slot models in formal model comparison. At the neural level, variability in precision might correspond to variability in neural population gain and doubly stochastic stimulus representation. Our results suggest that VSTM resource is continuous and variable rather than discrete and fixed and might explain why subjective experience of VSTM is not all or none.","DOI":"10.1073/pnas.1117465109","ISSN":"0027-8424, 1091-6490","note":"PMID: 22582168","journalAbbreviation":"PNAS","language":"en","author":[{"family":"Berg","given":"Ronald","non-dropping-particle":"van den"},{"family":"Shin","given":"Hongsup"},{"family":"Chou","given":"Wen-Chuang"},{"family":"George","given":"Ryan"},{"family":"Ma","given":"Wei Ji"}],"issued":{"date-parts":[["2012",5,11]]}}}],"schema":"https://github.com/citation-style-language/schema/raw/master/csl-citation.json"} </w:instrText>
      </w:r>
      <w:r>
        <w:fldChar w:fldCharType="separate"/>
      </w:r>
      <w:r w:rsidR="00DC4010" w:rsidRPr="006F1A0F">
        <w:rPr>
          <w:rFonts w:ascii="Times New Roman" w:hAnsi="Times New Roman" w:cs="Times New Roman"/>
        </w:rPr>
        <w:t>van den Berg, Shin, Chou, George, &amp; Ma, 2012</w:t>
      </w:r>
      <w:r>
        <w:fldChar w:fldCharType="end"/>
      </w:r>
      <w:r>
        <w:t xml:space="preserve">) model to the change-detection task. In the meantime, we have proposed the Interference Model (IM) as a third alternative that performed well in comparison to SA and VP in explaining findings </w:t>
      </w:r>
      <w:r w:rsidRPr="007F7CE8">
        <w:rPr>
          <w:noProof/>
        </w:rPr>
        <w:t>form</w:t>
      </w:r>
      <w:r>
        <w:t xml:space="preserve"> the continuous-reproduction task </w:t>
      </w:r>
      <w:r>
        <w:fldChar w:fldCharType="begin"/>
      </w:r>
      <w:r w:rsidR="00854EE6">
        <w:instrText xml:space="preserve"> ADDIN ZOTERO_ITEM CSL_CITATION {"citationID":"ahsddg01f5","properties":{"formattedCitation":"(Oberauer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r>
        <w:fldChar w:fldCharType="separate"/>
      </w:r>
      <w:r w:rsidRPr="0027109E">
        <w:rPr>
          <w:rFonts w:ascii="Times New Roman" w:hAnsi="Times New Roman" w:cs="Times New Roman"/>
        </w:rPr>
        <w:t>(Oberauer &amp; Lin, 2017)</w:t>
      </w:r>
      <w:r>
        <w:fldChar w:fldCharType="end"/>
      </w:r>
      <w:r>
        <w:t xml:space="preserve">. In the present study, we compare the IM with the SA and the VP for their ability to explain behavior in the change-detection task.  </w:t>
      </w:r>
      <w:proofErr w:type="spellStart"/>
      <w:r>
        <w:t>Keshvari</w:t>
      </w:r>
      <w:proofErr w:type="spellEnd"/>
      <w:r>
        <w:t xml:space="preserve"> et al. (2013) compared the SA and VP models with regard to the full-array change-detection task, in which memory for an array of items is compared to a full test array. This task requires as many comparisons between memory items and test items as there are in the memory set, which entails two disadvantages: The comparison process is complicated and therefore difficult to model, and the memory set size (i.e., the number of items to be remembered) is confounded with the number of comparisons, making it difficult to separate the effects of the two variables. Therefore, we concentrate our efforts on the single-probe change-detection task, in which a single item selected at random from the array is presented at test.  </w:t>
      </w:r>
    </w:p>
    <w:p w14:paraId="58B002DF" w14:textId="22CB0F7F" w:rsidR="00B75234" w:rsidRDefault="00B75234" w:rsidP="00B75234">
      <w:pPr>
        <w:jc w:val="both"/>
      </w:pPr>
      <w:r>
        <w:t xml:space="preserve">The three models included in the present comparison have originally been designed to </w:t>
      </w:r>
      <w:r w:rsidR="001D27DF">
        <w:t xml:space="preserve">account for </w:t>
      </w:r>
      <w:r>
        <w:t xml:space="preserve">behavior in the continuous-reproduction task.  Each model represents a </w:t>
      </w:r>
      <w:r w:rsidRPr="005177DE">
        <w:rPr>
          <w:noProof/>
        </w:rPr>
        <w:t>different</w:t>
      </w:r>
      <w:r>
        <w:t xml:space="preserve"> theory about the nature of visual working memory capacity. The Slot-Averaging model builds on the assumption that visual-working memory has a limited number of discrete slots, and a slot can only store one item or chunk. </w:t>
      </w:r>
      <w:r w:rsidRPr="005177DE">
        <w:rPr>
          <w:noProof/>
        </w:rPr>
        <w:t>Once all the slots are used</w:t>
      </w:r>
      <w:r>
        <w:rPr>
          <w:noProof/>
        </w:rPr>
        <w:t>,</w:t>
      </w:r>
      <w:r>
        <w:t xml:space="preserve"> the remaining items in the array will not </w:t>
      </w:r>
      <w:r w:rsidRPr="00FB7BE2">
        <w:rPr>
          <w:noProof/>
        </w:rPr>
        <w:t>be remembered</w:t>
      </w:r>
      <w:r>
        <w:rPr>
          <w:noProof/>
        </w:rPr>
        <w:t xml:space="preserve"> at all</w:t>
      </w:r>
      <w:r>
        <w:t xml:space="preserve">. In the continuous reproduction task, if the target </w:t>
      </w:r>
      <w:r w:rsidRPr="006F01FD">
        <w:rPr>
          <w:noProof/>
        </w:rPr>
        <w:t>is remembered</w:t>
      </w:r>
      <w:r>
        <w:t xml:space="preserve"> in a slot, the target will be recalled with the precision afforded by one slot. If the target </w:t>
      </w:r>
      <w:r w:rsidRPr="006F01FD">
        <w:rPr>
          <w:noProof/>
        </w:rPr>
        <w:t>is not remembered</w:t>
      </w:r>
      <w:r>
        <w:t xml:space="preserve">, however, the </w:t>
      </w:r>
      <w:r w:rsidRPr="00FB7BE2">
        <w:rPr>
          <w:noProof/>
        </w:rPr>
        <w:t>participant</w:t>
      </w:r>
      <w:r>
        <w:t xml:space="preserve"> has to guess. One additional assumption in the Slot-Averaging model is </w:t>
      </w:r>
      <w:r>
        <w:lastRenderedPageBreak/>
        <w:t xml:space="preserve">that an item can be stored in multiple slots if there are free slots available. When recalling the items stored in multiple slots, the </w:t>
      </w:r>
      <w:r w:rsidRPr="006E0384">
        <w:rPr>
          <w:noProof/>
        </w:rPr>
        <w:t>participant</w:t>
      </w:r>
      <w:r>
        <w:t xml:space="preserve"> will retrieve the item from all the slots and respond with the average of the retrieved memory, which increases the precision of recall. </w:t>
      </w:r>
    </w:p>
    <w:p w14:paraId="736B170D" w14:textId="77777777" w:rsidR="00B75234" w:rsidRDefault="00B75234" w:rsidP="00B75234">
      <w:pPr>
        <w:jc w:val="both"/>
      </w:pPr>
      <w:r>
        <w:t xml:space="preserve">The Variable-Precision model incorporates the assumption that visual working memory is limited by a continuous resource. The resource can </w:t>
      </w:r>
      <w:r w:rsidRPr="006E0384">
        <w:rPr>
          <w:noProof/>
        </w:rPr>
        <w:t>be continuously divided</w:t>
      </w:r>
      <w:r>
        <w:t xml:space="preserve"> and distributed among all array items, and the precision of the memory representation increases when more resource </w:t>
      </w:r>
      <w:r w:rsidRPr="006F01FD">
        <w:rPr>
          <w:noProof/>
        </w:rPr>
        <w:t xml:space="preserve">is </w:t>
      </w:r>
      <w:r>
        <w:rPr>
          <w:noProof/>
        </w:rPr>
        <w:t>allocated to</w:t>
      </w:r>
      <w:r>
        <w:t xml:space="preserve"> an item. The Variable-Precision model also includes the assumption that the resource </w:t>
      </w:r>
      <w:r w:rsidRPr="006F01FD">
        <w:rPr>
          <w:noProof/>
        </w:rPr>
        <w:t>is not evenly distribute</w:t>
      </w:r>
      <w:r>
        <w:rPr>
          <w:noProof/>
        </w:rPr>
        <w:t>d</w:t>
      </w:r>
      <w:r>
        <w:t xml:space="preserve"> among all the items, and the amount of resource allocated also varies from trial to trial</w:t>
      </w:r>
      <w:r>
        <w:rPr>
          <w:noProof/>
        </w:rPr>
        <w:t>. H</w:t>
      </w:r>
      <w:r w:rsidRPr="006F01FD">
        <w:rPr>
          <w:noProof/>
        </w:rPr>
        <w:t>ence</w:t>
      </w:r>
      <w:r>
        <w:t xml:space="preserve">, the precision of memory for the target varies from trial to trial. </w:t>
      </w:r>
    </w:p>
    <w:p w14:paraId="6E603918" w14:textId="77777777" w:rsidR="00B75234" w:rsidRDefault="00B75234" w:rsidP="00B75234">
      <w:pPr>
        <w:jc w:val="both"/>
      </w:pPr>
      <w:r>
        <w:t xml:space="preserve">The Interference Model is based on the assumption that the limit of visual working memory capacity is caused by interference between remembered items. Although participants can represent an </w:t>
      </w:r>
      <w:r w:rsidRPr="006F01FD">
        <w:rPr>
          <w:noProof/>
        </w:rPr>
        <w:t>unlimited</w:t>
      </w:r>
      <w:r>
        <w:t xml:space="preserve"> number of items in working memory, these representations interfere with each other, and the precision of recall decreases </w:t>
      </w:r>
      <w:r w:rsidRPr="006F01FD">
        <w:rPr>
          <w:noProof/>
        </w:rPr>
        <w:t>as</w:t>
      </w:r>
      <w:r>
        <w:rPr>
          <w:noProof/>
        </w:rPr>
        <w:t xml:space="preserve"> a</w:t>
      </w:r>
      <w:r w:rsidRPr="006F01FD">
        <w:rPr>
          <w:noProof/>
        </w:rPr>
        <w:t xml:space="preserve"> result</w:t>
      </w:r>
      <w:r>
        <w:t xml:space="preserve">. In the Interference </w:t>
      </w:r>
      <w:r w:rsidRPr="007F7CE8">
        <w:rPr>
          <w:noProof/>
        </w:rPr>
        <w:t>Model</w:t>
      </w:r>
      <w:r>
        <w:t xml:space="preserve"> the recall process is driven by a retrieval cue that activates the response candidates (e.g., all the colors on the color wheel) to different degrees, and response candidates with higher activation are more likely to be recalled. The activation of the response candidates comes from three sources. </w:t>
      </w:r>
      <w:r>
        <w:rPr>
          <w:noProof/>
        </w:rPr>
        <w:t>The f</w:t>
      </w:r>
      <w:r w:rsidRPr="006F01FD">
        <w:rPr>
          <w:noProof/>
        </w:rPr>
        <w:t>irst</w:t>
      </w:r>
      <w:r>
        <w:t xml:space="preserve"> source is the context-independent activation, which arises from persistent activation of all items encoded in the current trial. The second source is the context-based activation, which arises from using the context information by which the target is identified (e.g., its location </w:t>
      </w:r>
      <w:r w:rsidRPr="007F7CE8">
        <w:rPr>
          <w:noProof/>
        </w:rPr>
        <w:t>given</w:t>
      </w:r>
      <w:r>
        <w:t xml:space="preserve"> </w:t>
      </w:r>
      <w:r w:rsidRPr="007F7CE8">
        <w:rPr>
          <w:noProof/>
        </w:rPr>
        <w:t>at test</w:t>
      </w:r>
      <w:r>
        <w:t xml:space="preserve">) as a cue to retrieve the content bound to it in memory (e.g., the target color). </w:t>
      </w:r>
      <w:r>
        <w:rPr>
          <w:noProof/>
        </w:rPr>
        <w:t>The last</w:t>
      </w:r>
      <w:r>
        <w:t xml:space="preserve"> source of </w:t>
      </w:r>
      <w:r>
        <w:lastRenderedPageBreak/>
        <w:t>activation is the background noise, which arises during the encoding and retrieval process, and activates all response candidates uniformly.</w:t>
      </w:r>
    </w:p>
    <w:p w14:paraId="7C7B32CB" w14:textId="77777777" w:rsidR="00B75234" w:rsidRDefault="00B75234" w:rsidP="00B75234">
      <w:pPr>
        <w:jc w:val="both"/>
      </w:pPr>
      <w:r>
        <w:t xml:space="preserve"> In the Interference Model, several mechanisms are responsible for the capacity limit, that is, the decline of the precision of recall as memory set size increases: First, with larger set size more response candidates receive activation from the </w:t>
      </w:r>
      <w:r w:rsidRPr="006F01FD">
        <w:rPr>
          <w:noProof/>
        </w:rPr>
        <w:t>context</w:t>
      </w:r>
      <w:r>
        <w:t xml:space="preserve">-independent activation of all array items. Second, because the context representations (e.g., location in the array) have limited precision, a contextual retrieval cue activates not only the target item but also other items in nearby contexts (e.g., spatial neighbors). With increasing set size, it is more likely that several other items are near neighbors of the target on the context dimension. Third, because each item representation includes a constant amount of background noise, the amount of background noise encoded into working memory increases linearly with set size. Finally, an additional assumption in the IM is that one item can be stored in the focus of </w:t>
      </w:r>
      <w:r w:rsidRPr="00DA0E13">
        <w:rPr>
          <w:noProof/>
        </w:rPr>
        <w:t>attention</w:t>
      </w:r>
      <w:r>
        <w:rPr>
          <w:noProof/>
        </w:rPr>
        <w:t>,</w:t>
      </w:r>
      <w:r>
        <w:t xml:space="preserve"> </w:t>
      </w:r>
      <w:r w:rsidRPr="00E0364C">
        <w:rPr>
          <w:noProof/>
        </w:rPr>
        <w:t>and</w:t>
      </w:r>
      <w:r>
        <w:t xml:space="preserve"> that </w:t>
      </w:r>
      <w:r w:rsidRPr="00DA0E13">
        <w:rPr>
          <w:noProof/>
        </w:rPr>
        <w:t>item</w:t>
      </w:r>
      <w:r>
        <w:t xml:space="preserve"> has higher precision and is resistant to the interference from the other items. </w:t>
      </w:r>
      <w:r w:rsidRPr="007F7CE8">
        <w:rPr>
          <w:noProof/>
        </w:rPr>
        <w:t>As set</w:t>
      </w:r>
      <w:r>
        <w:t xml:space="preserve"> size increases, the chance that the target is the item held in the focus of attention decreases. </w:t>
      </w:r>
    </w:p>
    <w:p w14:paraId="1D58974D" w14:textId="77777777" w:rsidR="00B75234" w:rsidRDefault="00B75234" w:rsidP="00B75234">
      <w:pPr>
        <w:jc w:val="both"/>
      </w:pPr>
      <w:r>
        <w:t>The main difference between the continuous reproduction task and the change detection task is that in the latter, the information retrieved from memory has to be compared to the probe, and the person has to make a decision as to whether to respond "same" or "change</w:t>
      </w:r>
      <w:r w:rsidRPr="007F7CE8">
        <w:rPr>
          <w:noProof/>
        </w:rPr>
        <w:t>".</w:t>
      </w:r>
      <w:r>
        <w:t xml:space="preserve"> To adapt the models designed for the continuous reproduction task to the single-probe change detection task, we </w:t>
      </w:r>
      <w:r w:rsidRPr="007F7CE8">
        <w:rPr>
          <w:noProof/>
        </w:rPr>
        <w:t>therefore</w:t>
      </w:r>
      <w:r>
        <w:t xml:space="preserve"> need to model this comparison and decision step. To this end we implemented the optimal Bayesian inference rule as pioneered by </w:t>
      </w:r>
      <w:proofErr w:type="spellStart"/>
      <w:r>
        <w:t>Keshvari</w:t>
      </w:r>
      <w:proofErr w:type="spellEnd"/>
      <w:r>
        <w:t xml:space="preserve"> et al. (2013). This rule has the advantage that it requires no additional parameters, so that it provides no additional flexibility to the models. As such, we use it as a neutral common ground for our model comparison. Our choice </w:t>
      </w:r>
      <w:r>
        <w:lastRenderedPageBreak/>
        <w:t xml:space="preserve">of the optimal Bayesian decision rule does not reflect a commitment to the assumption that people actually make change-detection decisions in an optimal way. Nevertheless, we believe that the assumption of optimality is a useful and parsimonious starting point, from which we should depart only if the data force us to do so. </w:t>
      </w:r>
    </w:p>
    <w:p w14:paraId="6AB11AB2" w14:textId="77777777" w:rsidR="00B75234" w:rsidRDefault="00B75234" w:rsidP="00B75234">
      <w:pPr>
        <w:jc w:val="both"/>
      </w:pPr>
      <w:r>
        <w:t xml:space="preserve">The Bayesian inference rule starts from the assumption that participants first try to retrieve the target feature (e.g., color) at the probed context (e.g., location) in the same way as in the continuous-reproduction task. Because in continuous-reproduction tasks, the to-be-remembered features are usually drawn from a circular dimension (e.g., orientations, or colors on a color wheel), and the response options are on a circular scale, we develop the decision rule for features on a circular dimension (as in </w:t>
      </w:r>
      <w:proofErr w:type="spellStart"/>
      <w:r>
        <w:t>Keshvari</w:t>
      </w:r>
      <w:proofErr w:type="spellEnd"/>
      <w:r>
        <w:t xml:space="preserve"> et al., 2013). Whereas in the continuous-reproduction task, that retrieved feature directly determines the chosen response (bar some motor noise), in the change detection task, the person compares it to the probe feature. Specifically, the person evaluates the probability that the retrieved color and the probe came from the </w:t>
      </w:r>
      <w:r w:rsidRPr="00E1118B">
        <w:rPr>
          <w:i/>
          <w:noProof/>
        </w:rPr>
        <w:t>same</w:t>
      </w:r>
      <w:r>
        <w:t xml:space="preserve"> condition, and the probability that both came from the </w:t>
      </w:r>
      <w:r w:rsidRPr="00927104">
        <w:rPr>
          <w:i/>
        </w:rPr>
        <w:t>change</w:t>
      </w:r>
      <w:r>
        <w:t xml:space="preserve"> condition. The response </w:t>
      </w:r>
      <w:r w:rsidRPr="00E1118B">
        <w:rPr>
          <w:noProof/>
        </w:rPr>
        <w:t>is given</w:t>
      </w:r>
      <w:r>
        <w:t xml:space="preserve"> according to the option with the higher posterior probability. In the models, we compute a decision variable </w:t>
      </w:r>
      <w:r w:rsidRPr="005F6443">
        <w:rPr>
          <w:i/>
        </w:rPr>
        <w:t>d</w:t>
      </w:r>
      <w:r>
        <w:t xml:space="preserve">, as </w:t>
      </w:r>
    </w:p>
    <w:tbl>
      <w:tblPr>
        <w:tblW w:w="0" w:type="auto"/>
        <w:tblLook w:val="04A0" w:firstRow="1" w:lastRow="0" w:firstColumn="1" w:lastColumn="0" w:noHBand="0" w:noVBand="1"/>
      </w:tblPr>
      <w:tblGrid>
        <w:gridCol w:w="8635"/>
        <w:gridCol w:w="715"/>
      </w:tblGrid>
      <w:tr w:rsidR="00B75234" w14:paraId="3476F3EE" w14:textId="77777777" w:rsidTr="00AE7DD3">
        <w:tc>
          <w:tcPr>
            <w:tcW w:w="8635" w:type="dxa"/>
            <w:tcBorders>
              <w:top w:val="nil"/>
              <w:left w:val="nil"/>
              <w:bottom w:val="nil"/>
              <w:right w:val="nil"/>
            </w:tcBorders>
            <w:vAlign w:val="center"/>
          </w:tcPr>
          <w:p w14:paraId="275A0192" w14:textId="77777777" w:rsidR="00B75234" w:rsidRDefault="004E44AA"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|x, φ</m:t>
                                </m:r>
                              </m:e>
                            </m:d>
                            <m:r>
                              <w:rPr>
                                <w:rFonts w:ascii="Cambria Math" w:hAnsi="Cambria Math"/>
                              </w:rPr>
                              <m:t xml:space="preserve"> </m:t>
                            </m:r>
                          </m:num>
                          <m:den>
                            <m:r>
                              <w:rPr>
                                <w:rFonts w:ascii="Cambria Math" w:hAnsi="Cambria Math"/>
                              </w:rPr>
                              <m:t>P</m:t>
                            </m:r>
                            <m:d>
                              <m:dPr>
                                <m:ctrlPr>
                                  <w:rPr>
                                    <w:rFonts w:ascii="Cambria Math" w:hAnsi="Cambria Math"/>
                                    <w:i/>
                                  </w:rPr>
                                </m:ctrlPr>
                              </m:dPr>
                              <m:e>
                                <m:r>
                                  <m:rPr>
                                    <m:nor/>
                                  </m:rPr>
                                  <w:rPr>
                                    <w:rFonts w:ascii="Cambria Math" w:hAnsi="Cambria Math"/>
                                  </w:rPr>
                                  <m:t>same</m:t>
                                </m:r>
                                <m:r>
                                  <w:rPr>
                                    <w:rFonts w:ascii="Cambria Math" w:hAnsi="Cambria Math"/>
                                  </w:rPr>
                                  <m:t>|x, φ</m:t>
                                </m:r>
                              </m:e>
                            </m:d>
                          </m:den>
                        </m:f>
                      </m:e>
                    </m:d>
                  </m:e>
                </m:func>
                <m:r>
                  <w:rPr>
                    <w:rFonts w:ascii="Cambria Math" w:hAnsi="Cambria Math"/>
                  </w:rPr>
                  <m:t>,</m:t>
                </m:r>
              </m:oMath>
            </m:oMathPara>
          </w:p>
        </w:tc>
        <w:tc>
          <w:tcPr>
            <w:tcW w:w="715" w:type="dxa"/>
            <w:tcBorders>
              <w:top w:val="nil"/>
              <w:left w:val="nil"/>
              <w:bottom w:val="nil"/>
              <w:right w:val="nil"/>
            </w:tcBorders>
            <w:vAlign w:val="center"/>
          </w:tcPr>
          <w:p w14:paraId="42FB0EE3" w14:textId="77777777" w:rsidR="00B75234" w:rsidRDefault="00B75234" w:rsidP="00AE7DD3">
            <w:pPr>
              <w:ind w:firstLine="0"/>
              <w:jc w:val="both"/>
            </w:pPr>
            <w:r>
              <w:t>(</w:t>
            </w:r>
            <w:r>
              <w:fldChar w:fldCharType="begin"/>
            </w:r>
            <w:r>
              <w:rPr>
                <w:rFonts w:eastAsia="PMingLiU"/>
                <w:lang w:eastAsia="zh-TW"/>
              </w:rPr>
              <w:instrText xml:space="preserve"> </w:instrText>
            </w:r>
            <w:r>
              <w:rPr>
                <w:rFonts w:eastAsia="PMingLiU" w:hint="eastAsia"/>
                <w:lang w:eastAsia="zh-TW"/>
              </w:rPr>
              <w:instrText>= 1 \* Arabic</w:instrText>
            </w:r>
            <w:r>
              <w:rPr>
                <w:rFonts w:eastAsia="PMingLiU"/>
                <w:lang w:eastAsia="zh-TW"/>
              </w:rPr>
              <w:instrText xml:space="preserve"> </w:instrText>
            </w:r>
            <w:r>
              <w:fldChar w:fldCharType="separate"/>
            </w:r>
            <w:r>
              <w:rPr>
                <w:rFonts w:eastAsia="PMingLiU"/>
                <w:noProof/>
                <w:lang w:eastAsia="zh-TW"/>
              </w:rPr>
              <w:t>1</w:t>
            </w:r>
            <w:r>
              <w:fldChar w:fldCharType="end"/>
            </w:r>
            <w:r>
              <w:t>)</w:t>
            </w:r>
          </w:p>
        </w:tc>
      </w:tr>
    </w:tbl>
    <w:p w14:paraId="5278C6A7" w14:textId="77777777" w:rsidR="00B75234" w:rsidRDefault="00B75234" w:rsidP="00B75234">
      <w:pPr>
        <w:ind w:firstLine="0"/>
        <w:jc w:val="both"/>
      </w:pPr>
      <w:r w:rsidRPr="00E1118B">
        <w:rPr>
          <w:noProof/>
        </w:rPr>
        <w:t>where</w:t>
      </w:r>
      <w:r>
        <w:t xml:space="preserve"> the </w:t>
      </w:r>
      <m:oMath>
        <m:r>
          <w:rPr>
            <w:rFonts w:ascii="Cambria Math" w:hAnsi="Cambria Math"/>
          </w:rPr>
          <m:t>x</m:t>
        </m:r>
      </m:oMath>
      <w:r>
        <w:t xml:space="preserve"> is the retrieved color and </w:t>
      </w:r>
      <m:oMath>
        <m:r>
          <w:rPr>
            <w:rFonts w:ascii="Cambria Math" w:hAnsi="Cambria Math"/>
          </w:rPr>
          <m:t>φ</m:t>
        </m:r>
      </m:oMath>
      <w:r>
        <w:t xml:space="preserve"> is the probe color. If the log posterior odds of the two conditions,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larger than zero, the response will be </w:t>
      </w:r>
      <w:r w:rsidRPr="00943B5D">
        <w:rPr>
          <w:i/>
        </w:rPr>
        <w:t>change</w:t>
      </w:r>
      <w:r>
        <w:t>; otherw</w:t>
      </w:r>
      <w:r w:rsidRPr="00E1118B">
        <w:rPr>
          <w:noProof/>
        </w:rPr>
        <w:t>ise</w:t>
      </w:r>
      <w:r>
        <w:rPr>
          <w:noProof/>
        </w:rPr>
        <w:t>,</w:t>
      </w:r>
      <w:r w:rsidRPr="00E1118B">
        <w:rPr>
          <w:noProof/>
        </w:rPr>
        <w:t xml:space="preserve"> the r</w:t>
      </w:r>
      <w:r>
        <w:t xml:space="preserve">esponse will be </w:t>
      </w:r>
      <w:r w:rsidRPr="00943B5D">
        <w:rPr>
          <w:i/>
        </w:rPr>
        <w:t>same</w:t>
      </w:r>
      <w:r w:rsidRPr="005619FB">
        <w:t xml:space="preserve">. </w:t>
      </w:r>
      <w:r w:rsidRPr="005619FB">
        <w:rPr>
          <w:noProof/>
        </w:rPr>
        <w:t>With</w:t>
      </w:r>
      <w:r w:rsidRPr="005619FB">
        <w:t xml:space="preserve"> t</w:t>
      </w:r>
      <w:r>
        <w:t>he help of Bayes' theorem, Equation 1 can be rewritten as:</w:t>
      </w:r>
    </w:p>
    <w:tbl>
      <w:tblPr>
        <w:tblW w:w="0" w:type="auto"/>
        <w:tblLook w:val="04A0" w:firstRow="1" w:lastRow="0" w:firstColumn="1" w:lastColumn="0" w:noHBand="0" w:noVBand="1"/>
      </w:tblPr>
      <w:tblGrid>
        <w:gridCol w:w="8635"/>
        <w:gridCol w:w="715"/>
      </w:tblGrid>
      <w:tr w:rsidR="00B75234" w14:paraId="3158EF9C" w14:textId="77777777" w:rsidTr="00AE7DD3">
        <w:tc>
          <w:tcPr>
            <w:tcW w:w="8635" w:type="dxa"/>
            <w:vAlign w:val="center"/>
          </w:tcPr>
          <w:p w14:paraId="7E69E2A9" w14:textId="77777777" w:rsidR="00B75234" w:rsidRDefault="004E44AA" w:rsidP="00AE7DD3">
            <w:pPr>
              <w:ind w:firstLine="0"/>
              <w:jc w:val="both"/>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r>
                                  <m:rPr>
                                    <m:nor/>
                                  </m:rPr>
                                  <w:rPr>
                                    <w:rFonts w:ascii="Cambria Math" w:hAnsi="Cambria Math"/>
                                    <w:i/>
                                  </w:rPr>
                                  <m:t xml:space="preserve"> </m:t>
                                </m:r>
                              </m:e>
                            </m:d>
                            <m:r>
                              <w:rPr>
                                <w:rFonts w:ascii="Cambria Math" w:hAnsi="Cambria Math"/>
                              </w:rPr>
                              <m:t>P</m:t>
                            </m:r>
                            <m:d>
                              <m:dPr>
                                <m:ctrlPr>
                                  <w:rPr>
                                    <w:rFonts w:ascii="Cambria Math" w:hAnsi="Cambria Math"/>
                                    <w:i/>
                                  </w:rPr>
                                </m:ctrlPr>
                              </m:dPr>
                              <m:e>
                                <m:r>
                                  <m:rPr>
                                    <m:nor/>
                                  </m:rPr>
                                  <w:rPr>
                                    <w:rFonts w:ascii="Cambria Math" w:hAnsi="Cambria Math"/>
                                  </w:rPr>
                                  <m:t>change</m:t>
                                </m:r>
                              </m:e>
                            </m:d>
                            <m:r>
                              <w:rPr>
                                <w:rFonts w:ascii="Cambria Math" w:hAnsi="Cambria Math"/>
                              </w:rPr>
                              <m:t xml:space="preserve"> </m:t>
                            </m:r>
                          </m:num>
                          <m:den>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same</m:t>
                                </m:r>
                              </m:e>
                            </m:d>
                            <m:r>
                              <w:rPr>
                                <w:rFonts w:ascii="Cambria Math" w:hAnsi="Cambria Math"/>
                              </w:rPr>
                              <m:t>P</m:t>
                            </m:r>
                            <m:d>
                              <m:dPr>
                                <m:ctrlPr>
                                  <w:rPr>
                                    <w:rFonts w:ascii="Cambria Math" w:hAnsi="Cambria Math"/>
                                    <w:i/>
                                  </w:rPr>
                                </m:ctrlPr>
                              </m:dPr>
                              <m:e>
                                <m:r>
                                  <m:rPr>
                                    <m:nor/>
                                  </m:rPr>
                                  <w:rPr>
                                    <w:rFonts w:ascii="Cambria Math" w:hAnsi="Cambria Math"/>
                                  </w:rPr>
                                  <m:t>same</m:t>
                                </m:r>
                              </m:e>
                            </m:d>
                          </m:den>
                        </m:f>
                      </m:e>
                    </m:d>
                  </m:e>
                </m:func>
              </m:oMath>
            </m:oMathPara>
          </w:p>
        </w:tc>
        <w:tc>
          <w:tcPr>
            <w:tcW w:w="715" w:type="dxa"/>
            <w:vAlign w:val="center"/>
          </w:tcPr>
          <w:p w14:paraId="3F29601C" w14:textId="77777777" w:rsidR="00B75234" w:rsidRDefault="00B75234" w:rsidP="00AE7DD3">
            <w:pPr>
              <w:ind w:firstLine="0"/>
              <w:jc w:val="both"/>
            </w:pPr>
            <w:r>
              <w:t>(2)</w:t>
            </w:r>
          </w:p>
        </w:tc>
      </w:tr>
    </w:tbl>
    <w:p w14:paraId="3BECFA8E" w14:textId="77777777" w:rsidR="00B75234" w:rsidRDefault="00B75234" w:rsidP="00B75234">
      <w:pPr>
        <w:ind w:firstLine="0"/>
        <w:jc w:val="both"/>
      </w:pPr>
      <w:r>
        <w:t xml:space="preserve">The values of </w:t>
      </w:r>
      <m:oMath>
        <m:r>
          <w:rPr>
            <w:rFonts w:ascii="Cambria Math" w:hAnsi="Cambria Math"/>
          </w:rPr>
          <m:t>P(</m:t>
        </m:r>
        <m:r>
          <m:rPr>
            <m:nor/>
          </m:rPr>
          <w:rPr>
            <w:rFonts w:ascii="Cambria Math" w:hAnsi="Cambria Math"/>
          </w:rPr>
          <m:t>change</m:t>
        </m:r>
        <m:r>
          <w:rPr>
            <w:rFonts w:ascii="Cambria Math" w:hAnsi="Cambria Math"/>
          </w:rPr>
          <m:t>)</m:t>
        </m:r>
      </m:oMath>
      <w:r>
        <w:t xml:space="preserve"> and </w:t>
      </w:r>
      <m:oMath>
        <m:r>
          <w:rPr>
            <w:rFonts w:ascii="Cambria Math" w:hAnsi="Cambria Math"/>
          </w:rPr>
          <m:t>P</m:t>
        </m:r>
        <m:d>
          <m:dPr>
            <m:ctrlPr>
              <w:rPr>
                <w:rFonts w:ascii="Cambria Math" w:hAnsi="Cambria Math"/>
                <w:i/>
              </w:rPr>
            </m:ctrlPr>
          </m:dPr>
          <m:e>
            <m:r>
              <m:rPr>
                <m:nor/>
              </m:rPr>
              <w:rPr>
                <w:rFonts w:ascii="Cambria Math" w:hAnsi="Cambria Math"/>
              </w:rPr>
              <m:t>same</m:t>
            </m:r>
          </m:e>
        </m:d>
      </m:oMath>
      <w:r>
        <w:t xml:space="preserve"> depend on the experiment design. When they are identical, as they are in most experiments, both cancel out in the equation. </w:t>
      </w:r>
    </w:p>
    <w:p w14:paraId="0D54ECFC" w14:textId="41F44D2B" w:rsidR="00B75234" w:rsidRDefault="003C1772" w:rsidP="00B75234">
      <w:pPr>
        <w:jc w:val="both"/>
      </w:pPr>
      <w:r>
        <w:t>Next we need</w:t>
      </w:r>
      <w:r w:rsidR="00B75234">
        <w:t xml:space="preserve"> to determine </w:t>
      </w:r>
      <m:oMath>
        <m:r>
          <w:rPr>
            <w:rFonts w:ascii="Cambria Math" w:hAnsi="Cambria Math"/>
          </w:rPr>
          <m:t>P</m:t>
        </m:r>
        <m:d>
          <m:dPr>
            <m:ctrlPr>
              <w:rPr>
                <w:rFonts w:ascii="Cambria Math" w:hAnsi="Cambria Math"/>
                <w:i/>
              </w:rPr>
            </m:ctrlPr>
          </m:dPr>
          <m:e>
            <m:r>
              <w:rPr>
                <w:rFonts w:ascii="Cambria Math" w:hAnsi="Cambria Math"/>
              </w:rPr>
              <m:t>x, φ|</m:t>
            </m:r>
            <m:r>
              <m:rPr>
                <m:nor/>
              </m:rPr>
              <w:rPr>
                <w:rFonts w:ascii="Cambria Math" w:hAnsi="Cambria Math"/>
              </w:rPr>
              <m:t>change</m:t>
            </m:r>
          </m:e>
        </m:d>
      </m:oMath>
      <w:r w:rsidR="00B75234">
        <w:t xml:space="preserve"> and </w:t>
      </w:r>
      <m:oMath>
        <m:r>
          <w:rPr>
            <w:rFonts w:ascii="Cambria Math" w:hAnsi="Cambria Math"/>
          </w:rPr>
          <m:t>P(x, φ|</m:t>
        </m:r>
        <m:r>
          <m:rPr>
            <m:nor/>
          </m:rPr>
          <w:rPr>
            <w:rFonts w:ascii="Cambria Math" w:hAnsi="Cambria Math"/>
          </w:rPr>
          <m:t>same</m:t>
        </m:r>
        <m:r>
          <w:rPr>
            <w:rFonts w:ascii="Cambria Math" w:hAnsi="Cambria Math"/>
          </w:rPr>
          <m:t>)</m:t>
        </m:r>
      </m:oMath>
      <w:r w:rsidR="00B75234">
        <w:t xml:space="preserve">. A first step is to decompose the joint conditional probabilities of the retrieved feature </w:t>
      </w:r>
      <w:r w:rsidR="00B75234" w:rsidRPr="00AD0713">
        <w:rPr>
          <w:i/>
        </w:rPr>
        <w:t>x</w:t>
      </w:r>
      <w:r w:rsidR="00B75234">
        <w:t xml:space="preserve"> and the probe </w:t>
      </w:r>
      <m:oMath>
        <m:r>
          <w:rPr>
            <w:rFonts w:ascii="Cambria Math" w:hAnsi="Cambria Math"/>
          </w:rPr>
          <m:t>φ</m:t>
        </m:r>
      </m:oMath>
      <w:r w:rsidR="00B75234">
        <w:t>:</w:t>
      </w:r>
    </w:p>
    <w:tbl>
      <w:tblPr>
        <w:tblW w:w="0" w:type="auto"/>
        <w:tblLook w:val="04A0" w:firstRow="1" w:lastRow="0" w:firstColumn="1" w:lastColumn="0" w:noHBand="0" w:noVBand="1"/>
      </w:tblPr>
      <w:tblGrid>
        <w:gridCol w:w="8635"/>
        <w:gridCol w:w="715"/>
      </w:tblGrid>
      <w:tr w:rsidR="00B75234" w14:paraId="6680E2F5" w14:textId="77777777" w:rsidTr="00AE7DD3">
        <w:tc>
          <w:tcPr>
            <w:tcW w:w="8635" w:type="dxa"/>
            <w:vAlign w:val="center"/>
          </w:tcPr>
          <w:p w14:paraId="0E143965" w14:textId="77777777" w:rsidR="00B75234" w:rsidRPr="002C5DDA"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change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oMath>
            </m:oMathPara>
          </w:p>
          <w:p w14:paraId="1A37334B" w14:textId="130A6FD2" w:rsidR="00B75234" w:rsidRPr="005D7B1C" w:rsidRDefault="00B75234" w:rsidP="00AE7DD3">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same</m:t>
                    </m:r>
                    <m:r>
                      <w:rPr>
                        <w:rFonts w:ascii="Cambria Math" w:hAnsi="Cambria Math"/>
                      </w:rPr>
                      <m:t>, φ</m:t>
                    </m:r>
                  </m:e>
                </m:d>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oMath>
            </m:oMathPara>
          </w:p>
        </w:tc>
        <w:tc>
          <w:tcPr>
            <w:tcW w:w="715" w:type="dxa"/>
            <w:vAlign w:val="center"/>
          </w:tcPr>
          <w:p w14:paraId="52B78BF4" w14:textId="77777777" w:rsidR="00B75234" w:rsidRDefault="00B75234" w:rsidP="00AE7DD3">
            <w:pPr>
              <w:ind w:firstLine="0"/>
              <w:jc w:val="both"/>
            </w:pPr>
            <w:r>
              <w:t>(3)</w:t>
            </w:r>
          </w:p>
        </w:tc>
      </w:tr>
    </w:tbl>
    <w:p w14:paraId="1D42B0F6" w14:textId="19812214" w:rsidR="00B75234" w:rsidRDefault="00B75234" w:rsidP="007B18A6">
      <w:pPr>
        <w:jc w:val="both"/>
      </w:pPr>
      <w:r>
        <w:t xml:space="preserve">For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oMath>
      <w:r>
        <w:t xml:space="preserve"> the probe is chosen at random from a uniform distribution on the circle, so that every possible probe has probability density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change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The retrieved feature</w:t>
      </w:r>
      <w:r w:rsidR="009400DF">
        <w:t xml:space="preserve"> </w:t>
      </w:r>
      <w:r w:rsidR="009400DF" w:rsidRPr="006013C2">
        <w:rPr>
          <w:i/>
        </w:rPr>
        <w:t>x</w:t>
      </w:r>
      <w:r>
        <w:t xml:space="preserve"> comes from a distribution centered around the target feature, and the target feature is also selected at random from a uniform distribution independently of the probe. Therefore, the probability distribution of the retrieved feature is again a uniform distribution over all possible feature values on the circle. The probability of retrieving </w:t>
      </w:r>
      <m:oMath>
        <m:r>
          <w:rPr>
            <w:rFonts w:ascii="Cambria Math" w:hAnsi="Cambria Math"/>
          </w:rPr>
          <m:t>x</m:t>
        </m:r>
      </m:oMath>
      <w:r>
        <w:t xml:space="preserve"> in the </w:t>
      </w:r>
      <w:r w:rsidRPr="00C17409">
        <w:rPr>
          <w:i/>
        </w:rPr>
        <w:t>change</w:t>
      </w:r>
      <w:r>
        <w:t xml:space="preserve"> condition is</w:t>
      </w:r>
    </w:p>
    <w:tbl>
      <w:tblPr>
        <w:tblW w:w="0" w:type="auto"/>
        <w:tblLook w:val="04A0" w:firstRow="1" w:lastRow="0" w:firstColumn="1" w:lastColumn="0" w:noHBand="0" w:noVBand="1"/>
      </w:tblPr>
      <w:tblGrid>
        <w:gridCol w:w="8635"/>
        <w:gridCol w:w="715"/>
      </w:tblGrid>
      <w:tr w:rsidR="00B75234" w14:paraId="1C9086CD" w14:textId="77777777" w:rsidTr="00AE7DD3">
        <w:tc>
          <w:tcPr>
            <w:tcW w:w="8635" w:type="dxa"/>
            <w:vAlign w:val="center"/>
          </w:tcPr>
          <w:p w14:paraId="228BA184" w14:textId="0C9D762E" w:rsidR="00B75234" w:rsidRDefault="00B75234" w:rsidP="007B18A6">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715" w:type="dxa"/>
            <w:vAlign w:val="center"/>
          </w:tcPr>
          <w:p w14:paraId="61BFF7C1" w14:textId="0FCB6D59" w:rsidR="00B75234" w:rsidRDefault="00B75234" w:rsidP="000E5F8E">
            <w:pPr>
              <w:ind w:firstLine="0"/>
              <w:jc w:val="both"/>
            </w:pPr>
            <w:r>
              <w:t>(</w:t>
            </w:r>
            <w:r w:rsidR="009400DF">
              <w:t>4</w:t>
            </w:r>
            <w:r>
              <w:t>)</w:t>
            </w:r>
          </w:p>
        </w:tc>
      </w:tr>
    </w:tbl>
    <w:p w14:paraId="5C79A1A5" w14:textId="7D463997" w:rsidR="009400DF" w:rsidRDefault="009400DF" w:rsidP="00B75234">
      <w:pPr>
        <w:jc w:val="both"/>
      </w:pPr>
      <w:r>
        <w:t xml:space="preserve">Taking </w:t>
      </w:r>
      <w:r w:rsidR="00322E72">
        <w:t>Equation 3</w:t>
      </w:r>
      <w:r>
        <w:t xml:space="preserve"> and </w:t>
      </w:r>
      <w:r w:rsidR="00322E72">
        <w:t>Equation 4</w:t>
      </w:r>
      <w:r>
        <w:t xml:space="preserve"> together, we obtain</w:t>
      </w:r>
    </w:p>
    <w:p w14:paraId="3173D4FD" w14:textId="278F6BCC" w:rsidR="009400DF" w:rsidRPr="002C5DDA" w:rsidRDefault="009400DF" w:rsidP="009400DF">
      <w:pPr>
        <w:ind w:firstLine="0"/>
        <w:jc w:val="both"/>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r>
            <w:rPr>
              <w:rFonts w:ascii="Cambria Math" w:hAnsi="Cambria Math"/>
            </w:rPr>
            <m:t>.</m:t>
          </m:r>
        </m:oMath>
      </m:oMathPara>
    </w:p>
    <w:p w14:paraId="6F901839" w14:textId="63FB55E3" w:rsidR="00B75234" w:rsidRDefault="00B75234" w:rsidP="00B75234">
      <w:pPr>
        <w:jc w:val="both"/>
      </w:pPr>
      <w:r>
        <w:t xml:space="preserve">As for the </w:t>
      </w:r>
      <m:oMath>
        <m:r>
          <w:rPr>
            <w:rFonts w:ascii="Cambria Math" w:hAnsi="Cambria Math"/>
          </w:rPr>
          <m:t>P(x|</m:t>
        </m:r>
        <m:r>
          <m:rPr>
            <m:nor/>
          </m:rPr>
          <w:rPr>
            <w:rFonts w:ascii="Cambria Math" w:hAnsi="Cambria Math"/>
          </w:rPr>
          <m:t>same</m:t>
        </m:r>
        <m:r>
          <w:rPr>
            <w:rFonts w:ascii="Cambria Math" w:hAnsi="Cambria Math"/>
          </w:rPr>
          <m:t>, φ)</m:t>
        </m:r>
      </m:oMath>
      <w:r>
        <w:t xml:space="preserve">, </w:t>
      </w:r>
      <w:r w:rsidR="00AE7DD3">
        <w:t xml:space="preserve">because </w:t>
      </w:r>
      <w:r>
        <w:t xml:space="preserve">the probe condition is </w:t>
      </w:r>
      <w:r w:rsidRPr="00DE5152">
        <w:rPr>
          <w:i/>
        </w:rPr>
        <w:t>same</w:t>
      </w:r>
      <w:r>
        <w:t>, the probe feature is identical to the target feature</w:t>
      </w:r>
      <w:r w:rsidR="00AE7DD3">
        <w:t xml:space="preserve">. As the target feature is drawn at random from a uniform distribution, </w:t>
      </w:r>
      <m:oMath>
        <m:r>
          <w:rPr>
            <w:rFonts w:ascii="Cambria Math" w:hAnsi="Cambria Math"/>
          </w:rPr>
          <m:t>P</m:t>
        </m:r>
        <m:d>
          <m:dPr>
            <m:ctrlPr>
              <w:rPr>
                <w:rFonts w:ascii="Cambria Math" w:hAnsi="Cambria Math"/>
                <w:i/>
              </w:rPr>
            </m:ctrlPr>
          </m:dPr>
          <m:e>
            <m:r>
              <w:rPr>
                <w:rFonts w:ascii="Cambria Math" w:hAnsi="Cambria Math"/>
              </w:rPr>
              <m:t>φ|</m:t>
            </m:r>
            <m:r>
              <m:rPr>
                <m:sty m:val="p"/>
              </m:rPr>
              <w:rPr>
                <w:rFonts w:ascii="Cambria Math" w:hAnsi="Cambria Math"/>
              </w:rPr>
              <m:t>same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w:r>
        <w:t xml:space="preserve">   </w:t>
      </w:r>
      <m:oMath>
        <m:r>
          <w:rPr>
            <w:rFonts w:ascii="Cambria Math" w:hAnsi="Cambria Math"/>
          </w:rPr>
          <m:t>P(x|</m:t>
        </m:r>
        <m:r>
          <m:rPr>
            <m:nor/>
          </m:rPr>
          <w:rPr>
            <w:rFonts w:ascii="Cambria Math" w:hAnsi="Cambria Math"/>
          </w:rPr>
          <m:t>same</m:t>
        </m:r>
        <m:r>
          <w:rPr>
            <w:rFonts w:ascii="Cambria Math" w:hAnsi="Cambria Math"/>
          </w:rPr>
          <m:t>, φ)</m:t>
        </m:r>
      </m:oMath>
      <w:r>
        <w:t xml:space="preserve">  is the probability of retrieving feature  </w:t>
      </w:r>
      <m:oMath>
        <m:r>
          <w:rPr>
            <w:rFonts w:ascii="Cambria Math" w:hAnsi="Cambria Math"/>
          </w:rPr>
          <m:t>x</m:t>
        </m:r>
      </m:oMath>
      <w:r>
        <w:t xml:space="preserve">, given </w:t>
      </w:r>
      <m:oMath>
        <m:r>
          <w:rPr>
            <w:rFonts w:ascii="Cambria Math" w:hAnsi="Cambria Math"/>
          </w:rPr>
          <m:t>φ</m:t>
        </m:r>
      </m:oMath>
      <w:r>
        <w:t xml:space="preserve"> is the target feature. This probability depends on the model in question: Every model of </w:t>
      </w:r>
      <w:r>
        <w:lastRenderedPageBreak/>
        <w:t xml:space="preserve">continuous reproduction predicts the probability distribution of retrieving feature </w:t>
      </w:r>
      <m:oMath>
        <m:r>
          <w:rPr>
            <w:rFonts w:ascii="Cambria Math" w:hAnsi="Cambria Math"/>
          </w:rPr>
          <m:t>x</m:t>
        </m:r>
      </m:oMath>
      <w:r>
        <w:t xml:space="preserve">, given target feature </w:t>
      </w:r>
      <w:r w:rsidRPr="005F6443">
        <w:rPr>
          <w:i/>
        </w:rPr>
        <w:t>y</w:t>
      </w:r>
      <w:r>
        <w:t>, based on two sets of information: the model parameters, and some additional information about the current trial. In the case of the SA model, the additional information is whether on the current trial the target is in memory (so that the probability distribution is a von-Mises distribution centered on the target feature) or is not in memory (so that the person has to guess, and the probability distribution is uniform)</w:t>
      </w:r>
      <w:r w:rsidR="003509B4">
        <w:t xml:space="preserve">. </w:t>
      </w:r>
      <w:r>
        <w:t xml:space="preserve">In the case of the VP model, the additional information is the precision of the target representation on the given trial, which varies randomly from trial to trial. In the case of the IM, the additional information consists of (1) the features of all other (non-target) items in the array, because their activation contributes to the probability distribution of retrieval, and (2) whether or not the target is in the focus of attention. </w:t>
      </w:r>
    </w:p>
    <w:p w14:paraId="4E33A568" w14:textId="247D6338" w:rsidR="00D5680D" w:rsidRDefault="00D5680D" w:rsidP="00D5680D">
      <w:pPr>
        <w:jc w:val="both"/>
      </w:pPr>
      <w:r>
        <w:t xml:space="preserve">Whereas both the model parameters and the additional information about the current trial determine the actual probability of retrieving feature </w:t>
      </w:r>
      <m:oMath>
        <m:r>
          <w:rPr>
            <w:rFonts w:ascii="Cambria Math" w:hAnsi="Cambria Math"/>
          </w:rPr>
          <m:t>x</m:t>
        </m:r>
      </m:oMath>
      <w:r>
        <w:t xml:space="preserve">, given target feature </w:t>
      </w:r>
      <w:r w:rsidRPr="005F6443">
        <w:rPr>
          <w:i/>
        </w:rPr>
        <w:t>y</w:t>
      </w:r>
      <w:r>
        <w:t xml:space="preserve">, predicted by a model, here we need to ask which information influences the </w:t>
      </w:r>
      <w:r w:rsidRPr="006D2D2B">
        <w:rPr>
          <w:i/>
        </w:rPr>
        <w:t>subjective</w:t>
      </w:r>
      <w:r>
        <w:t xml:space="preserve"> probability of retrieving feature </w:t>
      </w:r>
      <m:oMath>
        <m:r>
          <w:rPr>
            <w:rFonts w:ascii="Cambria Math" w:hAnsi="Cambria Math"/>
          </w:rPr>
          <m:t>x</m:t>
        </m:r>
      </m:oMath>
      <w:r>
        <w:t xml:space="preserve">, given target feature </w:t>
      </w:r>
      <w:r w:rsidRPr="005F6443">
        <w:rPr>
          <w:i/>
        </w:rPr>
        <w:t>y</w:t>
      </w:r>
      <w:r>
        <w:t>, that is used by the person's decision process. We can reasonably assume that the decision process has a good estimate of the model parameters because these are person parameters that are relatively constant over time, and certainly constant across all trials in an experiment, so the person has ample opportunity to learn about them. It is not clear, however, whether the decision-making process has access to the additional information about each specific trial. For instance, for the SA model we must ask whether the decision-making process should be assumed to know whether, on a given trial, the target feature is represented in a slot, or whether it should only have knowledge about the probability of having the target in a slot for a given experimental condition. For the VP model we need to ask whether the decision-</w:t>
      </w:r>
      <w:r>
        <w:lastRenderedPageBreak/>
        <w:t xml:space="preserve">making process should be assumed to know the precision with which the target is represented on the current trial (as opposed to the average precision across trials for a given memory set size). For the IM we need to ask whether the decision process should be assumed to know all the non-target features and their locations in the array, and whether it should be assumed to know whether the target is in the focus of attention. </w:t>
      </w:r>
      <w:proofErr w:type="spellStart"/>
      <w:r>
        <w:t>Nosofsky</w:t>
      </w:r>
      <w:proofErr w:type="spellEnd"/>
      <w:r>
        <w:t xml:space="preserve"> and Donkin (2016) discuss these questions, distinguishing between </w:t>
      </w:r>
      <w:r w:rsidRPr="002C5DDA">
        <w:rPr>
          <w:i/>
        </w:rPr>
        <w:t>knowledge-limited</w:t>
      </w:r>
      <w:r>
        <w:t xml:space="preserve"> and </w:t>
      </w:r>
      <w:r w:rsidRPr="002C5DDA">
        <w:rPr>
          <w:i/>
        </w:rPr>
        <w:t>knowledge-rich</w:t>
      </w:r>
      <w:r>
        <w:t xml:space="preserve"> versions of recognition models, and they argue that knowledge-rich model versions, which are imbued with knowledge about each individual trial, strain psychological plausibility. Here we do not want to make an a-priori decision on how much knowledge should be attributed to the decision process, and therefore we compared all the models with different level of knowledge in the inference rule. Regardless the level of knowledge of the inference rule, the retrieval probability of feature </w:t>
      </w:r>
      <w:r w:rsidRPr="00F90921">
        <w:rPr>
          <w:i/>
        </w:rPr>
        <w:t>x</w:t>
      </w:r>
      <w:r>
        <w:t xml:space="preserve"> in the </w:t>
      </w:r>
      <w:r w:rsidRPr="00F90921">
        <w:rPr>
          <w:i/>
        </w:rPr>
        <w:t>same</w:t>
      </w:r>
      <w:r>
        <w:t xml:space="preserve"> condition can be generally expressed as a weighted mixture of a von-Mises distribution centered on the target, </w:t>
      </w:r>
      <m:oMath>
        <m:r>
          <w:rPr>
            <w:rFonts w:ascii="Cambria Math" w:hAnsi="Cambria Math"/>
          </w:rPr>
          <m:t>φ</m:t>
        </m:r>
      </m:oMath>
      <w:r>
        <w:t>, and a uniform distribution. The models differ in how th</w:t>
      </w:r>
      <w:proofErr w:type="spellStart"/>
      <w:r>
        <w:t>ey</w:t>
      </w:r>
      <w:proofErr w:type="spellEnd"/>
      <w:r>
        <w:t xml:space="preserve"> determine the mixture weight </w:t>
      </w:r>
      <w:r w:rsidRPr="00664E52">
        <w:rPr>
          <w:i/>
        </w:rPr>
        <w:t>P</w:t>
      </w:r>
      <w:r w:rsidRPr="00664E52">
        <w:rPr>
          <w:i/>
          <w:vertAlign w:val="subscript"/>
        </w:rPr>
        <w:t>s</w:t>
      </w:r>
      <w:r>
        <w:t xml:space="preserve">. </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682378" w14:paraId="53580809" w14:textId="77777777" w:rsidTr="009529CD">
        <w:trPr>
          <w:trHeight w:val="239"/>
        </w:trPr>
        <w:tc>
          <w:tcPr>
            <w:tcW w:w="250" w:type="dxa"/>
          </w:tcPr>
          <w:p w14:paraId="741ABA96" w14:textId="77777777" w:rsidR="00682378" w:rsidRDefault="00682378" w:rsidP="009529CD">
            <w:pPr>
              <w:pStyle w:val="NoSpacing"/>
            </w:pPr>
          </w:p>
        </w:tc>
        <w:tc>
          <w:tcPr>
            <w:tcW w:w="8754" w:type="dxa"/>
          </w:tcPr>
          <w:p w14:paraId="4074F9BD" w14:textId="452148B2" w:rsidR="00682378" w:rsidRDefault="002D6535" w:rsidP="009529CD">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29D9B34" w14:textId="28879981" w:rsidR="00682378" w:rsidRPr="00B3521D" w:rsidRDefault="00682378" w:rsidP="00682378">
            <w:pPr>
              <w:pStyle w:val="Caption"/>
              <w:jc w:val="right"/>
              <w:rPr>
                <w:i w:val="0"/>
                <w:sz w:val="24"/>
                <w:szCs w:val="24"/>
              </w:rPr>
            </w:pPr>
            <w:r w:rsidRPr="00B3521D">
              <w:rPr>
                <w:i w:val="0"/>
                <w:sz w:val="24"/>
                <w:szCs w:val="24"/>
              </w:rPr>
              <w:t>(</w:t>
            </w:r>
            <w:r>
              <w:rPr>
                <w:i w:val="0"/>
                <w:sz w:val="24"/>
                <w:szCs w:val="24"/>
              </w:rPr>
              <w:t>5</w:t>
            </w:r>
            <w:r w:rsidRPr="00B3521D">
              <w:rPr>
                <w:i w:val="0"/>
                <w:sz w:val="24"/>
                <w:szCs w:val="24"/>
              </w:rPr>
              <w:t>)</w:t>
            </w:r>
          </w:p>
        </w:tc>
      </w:tr>
    </w:tbl>
    <w:p w14:paraId="7774C52E" w14:textId="6914DC05" w:rsidR="00D5680D" w:rsidRDefault="00D5680D" w:rsidP="00F90921">
      <w:pPr>
        <w:ind w:firstLine="0"/>
        <w:jc w:val="both"/>
      </w:pPr>
    </w:p>
    <w:p w14:paraId="5118BC53" w14:textId="54259E10" w:rsidR="00B75234" w:rsidRDefault="00996439" w:rsidP="00483CCF">
      <w:pPr>
        <w:ind w:firstLine="0"/>
        <w:jc w:val="both"/>
      </w:pPr>
      <w:r>
        <w:t xml:space="preserve">Taking </w:t>
      </w:r>
      <w:r w:rsidR="00186B8A">
        <w:t>Equation 5</w:t>
      </w:r>
      <w:r>
        <w:t xml:space="preserve"> together with </w:t>
      </w:r>
      <w:r w:rsidR="00186B8A">
        <w:t>Equation 3</w:t>
      </w:r>
      <w:r>
        <w:t>, we obtain</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FC46D5" w14:paraId="18343495" w14:textId="77777777" w:rsidTr="00E80E9C">
        <w:trPr>
          <w:trHeight w:val="239"/>
        </w:trPr>
        <w:tc>
          <w:tcPr>
            <w:tcW w:w="250" w:type="dxa"/>
          </w:tcPr>
          <w:p w14:paraId="2F3E3B18" w14:textId="77777777" w:rsidR="00FC46D5" w:rsidRDefault="00FC46D5" w:rsidP="00E80E9C">
            <w:pPr>
              <w:pStyle w:val="NoSpacing"/>
            </w:pPr>
          </w:p>
        </w:tc>
        <w:tc>
          <w:tcPr>
            <w:tcW w:w="8754" w:type="dxa"/>
          </w:tcPr>
          <w:p w14:paraId="016DC949" w14:textId="6CC938C5" w:rsidR="00FC46D5" w:rsidRDefault="00FC46D5" w:rsidP="00E80E9C">
            <w:pPr>
              <w:pStyle w:val="NoSpacing"/>
              <w:jc w:val="center"/>
            </w:pPr>
            <m:oMathPara>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begChr m:val="["/>
                    <m:endChr m:val="]"/>
                    <m:ctrlPr>
                      <w:rPr>
                        <w:rFonts w:ascii="Cambria Math" w:hAnsi="Cambria Math"/>
                        <w:i/>
                      </w:rPr>
                    </m:ctrlPr>
                  </m:dPr>
                  <m:e>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e>
                </m:d>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oMath>
            </m:oMathPara>
          </w:p>
        </w:tc>
        <w:tc>
          <w:tcPr>
            <w:tcW w:w="496" w:type="dxa"/>
            <w:vAlign w:val="bottom"/>
          </w:tcPr>
          <w:p w14:paraId="6BCFA685" w14:textId="489D9BE4" w:rsidR="00FC46D5" w:rsidRPr="00B3521D" w:rsidRDefault="00FC46D5" w:rsidP="00FC46D5">
            <w:pPr>
              <w:pStyle w:val="Caption"/>
              <w:jc w:val="right"/>
              <w:rPr>
                <w:i w:val="0"/>
                <w:sz w:val="24"/>
                <w:szCs w:val="24"/>
              </w:rPr>
            </w:pPr>
            <w:r w:rsidRPr="00B3521D">
              <w:rPr>
                <w:i w:val="0"/>
                <w:sz w:val="24"/>
                <w:szCs w:val="24"/>
              </w:rPr>
              <w:t>(</w:t>
            </w:r>
            <w:r>
              <w:rPr>
                <w:i w:val="0"/>
                <w:sz w:val="24"/>
                <w:szCs w:val="24"/>
              </w:rPr>
              <w:t>6</w:t>
            </w:r>
            <w:r w:rsidRPr="00B3521D">
              <w:rPr>
                <w:i w:val="0"/>
                <w:sz w:val="24"/>
                <w:szCs w:val="24"/>
              </w:rPr>
              <w:t>)</w:t>
            </w:r>
          </w:p>
        </w:tc>
      </w:tr>
    </w:tbl>
    <w:p w14:paraId="3CFD94CB" w14:textId="697C0FE5" w:rsidR="00B75234" w:rsidRDefault="00B75234" w:rsidP="00953C7C">
      <w:pPr>
        <w:ind w:firstLine="0"/>
        <w:jc w:val="both"/>
      </w:pPr>
      <w:r>
        <w:t xml:space="preserve">Here,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the prob</w:t>
      </w:r>
      <w:r>
        <w:rPr>
          <w:noProof/>
        </w:rPr>
        <w:t>ability of retrieving</w:t>
      </w:r>
      <w:r>
        <w:t xml:space="preserve"> the target item, and </w:t>
      </w:r>
      <m:oMath>
        <m:r>
          <w:rPr>
            <w:rFonts w:ascii="Cambria Math" w:hAnsi="Cambria Math"/>
          </w:rPr>
          <m:t>κ</m:t>
        </m:r>
      </m:oMath>
      <w:r>
        <w:t xml:space="preserve"> is the precision of retrieval. The precision of retrieval, </w:t>
      </w:r>
      <m:oMath>
        <m:r>
          <w:rPr>
            <w:rFonts w:ascii="Cambria Math" w:hAnsi="Cambria Math"/>
          </w:rPr>
          <m:t>κ</m:t>
        </m:r>
      </m:oMath>
      <w:r>
        <w:t>, is a parameter in all three models we aim to compare</w:t>
      </w:r>
      <w:r w:rsidR="00962BBC">
        <w:t xml:space="preserve">. </w:t>
      </w:r>
      <w:r w:rsidR="005C677F">
        <w:t>It turns out</w:t>
      </w:r>
      <w:r>
        <w:t xml:space="preserve"> that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can be eliminated from the decision equation in the end, as explained in  Appendix </w:t>
      </w:r>
      <w:r w:rsidR="00E36C92">
        <w:t>A</w:t>
      </w:r>
      <w:r>
        <w:t xml:space="preserve">. </w:t>
      </w:r>
    </w:p>
    <w:p w14:paraId="074C55C0" w14:textId="74710096" w:rsidR="00EA397F" w:rsidRDefault="00EA397F" w:rsidP="00B75234">
      <w:pPr>
        <w:jc w:val="both"/>
      </w:pPr>
      <w:r>
        <w:lastRenderedPageBreak/>
        <w:t>Assuming equal priors, the decision variable can now be computed as the log-odds ratio of the two likelihoods: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8A32EA" w14:paraId="629035ED" w14:textId="77777777" w:rsidTr="00CB0471">
        <w:trPr>
          <w:trHeight w:val="239"/>
        </w:trPr>
        <w:tc>
          <w:tcPr>
            <w:tcW w:w="249" w:type="dxa"/>
          </w:tcPr>
          <w:p w14:paraId="42F7C2C6" w14:textId="77777777" w:rsidR="008A32EA" w:rsidRDefault="008A32EA" w:rsidP="00E80E9C">
            <w:pPr>
              <w:pStyle w:val="NoSpacing"/>
            </w:pPr>
          </w:p>
        </w:tc>
        <w:tc>
          <w:tcPr>
            <w:tcW w:w="8615" w:type="dxa"/>
          </w:tcPr>
          <w:p w14:paraId="35F8065D" w14:textId="592494F6" w:rsidR="008A32EA" w:rsidRDefault="004E44AA" w:rsidP="00E80E9C">
            <w:pPr>
              <w:pStyle w:val="NoSpacing"/>
              <w:jc w:val="center"/>
            </w:pPr>
            <m:oMathPara>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e>
                    </m:d>
                  </m:e>
                </m:func>
              </m:oMath>
            </m:oMathPara>
          </w:p>
        </w:tc>
        <w:tc>
          <w:tcPr>
            <w:tcW w:w="496" w:type="dxa"/>
            <w:vAlign w:val="bottom"/>
          </w:tcPr>
          <w:p w14:paraId="0718EEDD" w14:textId="4C48B869" w:rsidR="008A32EA" w:rsidRPr="00B3521D" w:rsidRDefault="008A32EA" w:rsidP="008A32EA">
            <w:pPr>
              <w:pStyle w:val="Caption"/>
              <w:jc w:val="right"/>
              <w:rPr>
                <w:i w:val="0"/>
                <w:sz w:val="24"/>
                <w:szCs w:val="24"/>
              </w:rPr>
            </w:pPr>
            <w:r w:rsidRPr="00B3521D">
              <w:rPr>
                <w:i w:val="0"/>
                <w:sz w:val="24"/>
                <w:szCs w:val="24"/>
              </w:rPr>
              <w:t>(</w:t>
            </w:r>
            <w:r>
              <w:rPr>
                <w:i w:val="0"/>
                <w:sz w:val="24"/>
                <w:szCs w:val="24"/>
              </w:rPr>
              <w:t>7</w:t>
            </w:r>
            <w:r w:rsidRPr="00B3521D">
              <w:rPr>
                <w:i w:val="0"/>
                <w:sz w:val="24"/>
                <w:szCs w:val="24"/>
              </w:rPr>
              <w:t>)</w:t>
            </w:r>
          </w:p>
        </w:tc>
      </w:tr>
    </w:tbl>
    <w:p w14:paraId="67420503" w14:textId="03EE7FC3" w:rsidR="00B75234" w:rsidRDefault="00B75234" w:rsidP="00D04FCD">
      <w:pPr>
        <w:ind w:firstLine="0"/>
        <w:jc w:val="both"/>
      </w:pPr>
      <w:r>
        <w:t xml:space="preserve">To determine the probability of a "change" response, we integrate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over all possible retrieved features </w:t>
      </w:r>
      <m:oMath>
        <m:r>
          <w:rPr>
            <w:rFonts w:ascii="Cambria Math" w:hAnsi="Cambria Math"/>
          </w:rPr>
          <m:t>x</m:t>
        </m:r>
      </m:oMath>
      <w:r>
        <w:t>, as</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E1680F" w14:paraId="0AD2CD2D" w14:textId="77777777" w:rsidTr="00226176">
        <w:trPr>
          <w:trHeight w:val="239"/>
        </w:trPr>
        <w:tc>
          <w:tcPr>
            <w:tcW w:w="249" w:type="dxa"/>
          </w:tcPr>
          <w:p w14:paraId="7A3D3041" w14:textId="77777777" w:rsidR="00E1680F" w:rsidRDefault="00E1680F" w:rsidP="00E80E9C">
            <w:pPr>
              <w:pStyle w:val="NoSpacing"/>
            </w:pPr>
          </w:p>
        </w:tc>
        <w:tc>
          <w:tcPr>
            <w:tcW w:w="8615" w:type="dxa"/>
          </w:tcPr>
          <w:p w14:paraId="18712833" w14:textId="49689744" w:rsidR="00E1680F" w:rsidRDefault="00E050D4" w:rsidP="006607A5">
            <w:pPr>
              <w:pStyle w:val="NoSpacing"/>
              <w:jc w:val="center"/>
            </w:pPr>
            <m:oMathPara>
              <m:oMath>
                <m:r>
                  <w:rPr>
                    <w:rFonts w:ascii="Cambria Math" w:hAnsi="Cambria Math"/>
                  </w:rPr>
                  <m:t>P</m:t>
                </m:r>
                <m:d>
                  <m:dPr>
                    <m:ctrlPr>
                      <w:rPr>
                        <w:rFonts w:ascii="Cambria Math" w:hAnsi="Cambria Math"/>
                        <w:i/>
                      </w:rPr>
                    </m:ctrlPr>
                  </m:dPr>
                  <m:e>
                    <m:r>
                      <m:rPr>
                        <m:nor/>
                      </m:rPr>
                      <w:rPr>
                        <w:rFonts w:ascii="Cambria Math" w:hAnsi="Cambria Math"/>
                      </w:rPr>
                      <m:t>change</m:t>
                    </m:r>
                    <m:r>
                      <w:rPr>
                        <w:rFonts w:ascii="Cambria Math" w:hAnsi="Cambria Math"/>
                      </w:rPr>
                      <m:t>|φ,</m:t>
                    </m:r>
                    <w:commentRangeStart w:id="1"/>
                    <m:r>
                      <m:rPr>
                        <m:sty m:val="bi"/>
                      </m:rPr>
                      <w:rPr>
                        <w:rFonts w:ascii="Cambria Math" w:hAnsi="Cambria Math"/>
                      </w:rPr>
                      <m:t>x</m:t>
                    </m:r>
                    <w:commentRangeEnd w:id="1"/>
                    <m:r>
                      <m:rPr>
                        <m:sty m:val="p"/>
                      </m:rPr>
                      <w:rPr>
                        <w:rStyle w:val="CommentReference"/>
                        <w:kern w:val="24"/>
                      </w:rPr>
                      <w:commentReference w:id="1"/>
                    </m:r>
                    <m:r>
                      <w:rPr>
                        <w:rFonts w:ascii="Cambria Math" w:hAnsi="Cambria Math"/>
                      </w:rPr>
                      <m:t xml:space="preserve"> </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m:rPr>
                            <m:nor/>
                          </m:rPr>
                          <w:rPr>
                            <w:rFonts w:ascii="Cambria Math" w:hAnsi="Cambria Math"/>
                          </w:rPr>
                          <m:t>retrieve</m:t>
                        </m:r>
                      </m:sub>
                    </m:sSub>
                    <m:d>
                      <m:dPr>
                        <m:ctrlPr>
                          <w:rPr>
                            <w:rFonts w:ascii="Cambria Math" w:hAnsi="Cambria Math"/>
                            <w:i/>
                          </w:rPr>
                        </m:ctrlPr>
                      </m:dPr>
                      <m:e>
                        <m:r>
                          <w:rPr>
                            <w:rFonts w:ascii="Cambria Math" w:hAnsi="Cambria Math"/>
                          </w:rPr>
                          <m:t>x</m:t>
                        </m:r>
                      </m:e>
                    </m:d>
                    <m:r>
                      <w:rPr>
                        <w:rFonts w:ascii="Cambria Math" w:hAnsi="Cambria Math"/>
                      </w:rPr>
                      <m:t xml:space="preserve">dx, </m:t>
                    </m:r>
                  </m:e>
                </m:nary>
              </m:oMath>
            </m:oMathPara>
          </w:p>
        </w:tc>
        <w:tc>
          <w:tcPr>
            <w:tcW w:w="496" w:type="dxa"/>
            <w:vAlign w:val="bottom"/>
          </w:tcPr>
          <w:p w14:paraId="481FE64C" w14:textId="65BAE417" w:rsidR="00E1680F" w:rsidRPr="00B3521D" w:rsidRDefault="00E1680F" w:rsidP="00E1680F">
            <w:pPr>
              <w:pStyle w:val="Caption"/>
              <w:jc w:val="right"/>
              <w:rPr>
                <w:i w:val="0"/>
                <w:sz w:val="24"/>
                <w:szCs w:val="24"/>
              </w:rPr>
            </w:pPr>
            <w:r w:rsidRPr="00B3521D">
              <w:rPr>
                <w:i w:val="0"/>
                <w:sz w:val="24"/>
                <w:szCs w:val="24"/>
              </w:rPr>
              <w:t>(</w:t>
            </w:r>
            <w:r>
              <w:rPr>
                <w:i w:val="0"/>
                <w:sz w:val="24"/>
                <w:szCs w:val="24"/>
              </w:rPr>
              <w:t>8</w:t>
            </w:r>
            <w:r w:rsidRPr="00B3521D">
              <w:rPr>
                <w:i w:val="0"/>
                <w:sz w:val="24"/>
                <w:szCs w:val="24"/>
              </w:rPr>
              <w:t>)</w:t>
            </w:r>
          </w:p>
        </w:tc>
      </w:tr>
    </w:tbl>
    <w:p w14:paraId="7E018E17" w14:textId="202B56D4" w:rsidR="006607A5" w:rsidRDefault="006607A5" w:rsidP="006607A5">
      <w:pPr>
        <w:ind w:firstLine="0"/>
        <w:jc w:val="both"/>
      </w:pPr>
      <w:r>
        <w:t xml:space="preserve">where the </w:t>
      </w:r>
      <m:oMath>
        <m:r>
          <w:rPr>
            <w:rFonts w:ascii="Cambria Math" w:hAnsi="Cambria Math"/>
          </w:rPr>
          <m:t>P(</m:t>
        </m:r>
        <m:r>
          <m:rPr>
            <m:nor/>
          </m:rPr>
          <w:rPr>
            <w:rFonts w:ascii="Cambria Math" w:hAnsi="Cambria Math"/>
          </w:rPr>
          <m:t>change</m:t>
        </m:r>
        <m:r>
          <w:rPr>
            <w:rFonts w:ascii="Cambria Math" w:hAnsi="Cambria Math"/>
          </w:rPr>
          <m:t xml:space="preserve">|φ, </m:t>
        </m:r>
        <m:r>
          <m:rPr>
            <m:sty m:val="bi"/>
          </m:rPr>
          <w:rPr>
            <w:rFonts w:ascii="Cambria Math" w:hAnsi="Cambria Math"/>
          </w:rPr>
          <m:t>x</m:t>
        </m:r>
        <m:r>
          <w:rPr>
            <w:rFonts w:ascii="Cambria Math" w:hAnsi="Cambria Math"/>
          </w:rPr>
          <m:t>)</m:t>
        </m:r>
      </m:oMath>
      <w:r>
        <w:t xml:space="preserve"> is the probability of making a “change” response when given the array of memory item</w:t>
      </w:r>
      <w:r w:rsidR="003265B3">
        <w:t>s</w:t>
      </w:r>
      <w:r>
        <w:t xml:space="preserve"> </w:t>
      </w:r>
      <m:oMath>
        <m:r>
          <m:rPr>
            <m:sty m:val="bi"/>
          </m:rPr>
          <w:rPr>
            <w:rFonts w:ascii="Cambria Math" w:hAnsi="Cambria Math"/>
          </w:rPr>
          <m:t>x</m:t>
        </m:r>
      </m:oMath>
      <w:r>
        <w:t xml:space="preserve"> and the probe </w:t>
      </w:r>
      <m:oMath>
        <m:r>
          <w:rPr>
            <w:rFonts w:ascii="Cambria Math" w:hAnsi="Cambria Math"/>
          </w:rPr>
          <m:t>φ</m:t>
        </m:r>
      </m:oMath>
      <w:r w:rsidR="00010E46">
        <w:t>.</w:t>
      </w:r>
    </w:p>
    <w:p w14:paraId="78862AB9" w14:textId="53A86398" w:rsidR="00B75234" w:rsidRDefault="00B75234" w:rsidP="00BF6BFD">
      <w:pPr>
        <w:jc w:val="both"/>
      </w:pPr>
      <w:r>
        <w:t xml:space="preserve">The advantage </w:t>
      </w:r>
      <w:r>
        <w:rPr>
          <w:noProof/>
        </w:rPr>
        <w:t>of</w:t>
      </w:r>
      <w:r>
        <w:t xml:space="preserve"> using the Bayesian inference rule is that, as long as a model provides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t xml:space="preserve"> </w:t>
      </w:r>
      <w:commentRangeStart w:id="2"/>
      <w:commentRangeStart w:id="3"/>
      <w:commentRangeStart w:id="4"/>
      <w:commentRangeStart w:id="5"/>
      <w:r>
        <w:t xml:space="preserve">and </w:t>
      </w:r>
      <m:oMath>
        <m:r>
          <w:rPr>
            <w:rFonts w:ascii="Cambria Math" w:hAnsi="Cambria Math"/>
          </w:rPr>
          <m:t>κ</m:t>
        </m:r>
        <w:commentRangeEnd w:id="2"/>
        <m:r>
          <m:rPr>
            <m:sty m:val="p"/>
          </m:rPr>
          <w:rPr>
            <w:rStyle w:val="CommentReference"/>
          </w:rPr>
          <w:commentReference w:id="2"/>
        </m:r>
        <w:commentRangeEnd w:id="3"/>
        <m:r>
          <m:rPr>
            <m:sty m:val="p"/>
          </m:rPr>
          <w:rPr>
            <w:rStyle w:val="CommentReference"/>
          </w:rPr>
          <w:commentReference w:id="3"/>
        </m:r>
        <w:commentRangeEnd w:id="4"/>
        <m:r>
          <m:rPr>
            <m:sty m:val="p"/>
          </m:rPr>
          <w:rPr>
            <w:rStyle w:val="CommentReference"/>
          </w:rPr>
          <w:commentReference w:id="4"/>
        </m:r>
        <w:commentRangeEnd w:id="5"/>
        <m:r>
          <m:rPr>
            <m:sty m:val="p"/>
          </m:rPr>
          <w:rPr>
            <w:rStyle w:val="CommentReference"/>
          </w:rPr>
          <w:commentReference w:id="5"/>
        </m:r>
      </m:oMath>
      <w:r>
        <w:t>, the model can be adapted to the single-probe change-de</w:t>
      </w:r>
      <w:r w:rsidRPr="00844F1D">
        <w:rPr>
          <w:noProof/>
        </w:rPr>
        <w:t>tection task</w:t>
      </w:r>
      <w:r>
        <w:t xml:space="preserve"> without an additional parameter. </w:t>
      </w:r>
      <w:r w:rsidR="00BF6BFD">
        <w:t xml:space="preserve">All the models under consideration here predict </w:t>
      </w:r>
      <m:oMath>
        <m:sSub>
          <m:sSubPr>
            <m:ctrlPr>
              <w:rPr>
                <w:rFonts w:ascii="Cambria Math" w:hAnsi="Cambria Math"/>
                <w:i/>
              </w:rPr>
            </m:ctrlPr>
          </m:sSubPr>
          <m:e>
            <m:r>
              <w:rPr>
                <w:rFonts w:ascii="Cambria Math" w:hAnsi="Cambria Math"/>
              </w:rPr>
              <m:t>P</m:t>
            </m:r>
          </m:e>
          <m:sub>
            <m:r>
              <m:rPr>
                <m:nor/>
              </m:rPr>
              <w:rPr>
                <w:rFonts w:ascii="Cambria Math" w:hAnsi="Cambria Math"/>
              </w:rPr>
              <m:t>retrieve</m:t>
            </m:r>
          </m:sub>
        </m:sSub>
        <m:r>
          <w:rPr>
            <w:rFonts w:ascii="Cambria Math" w:hAnsi="Cambria Math"/>
          </w:rPr>
          <m:t>(x)</m:t>
        </m:r>
      </m:oMath>
      <w:r w:rsidR="00BF6BFD">
        <w:t xml:space="preserve"> because this is the likelihood of responding </w:t>
      </w:r>
      <w:r w:rsidR="00BF6BFD" w:rsidRPr="0083272D">
        <w:rPr>
          <w:i/>
        </w:rPr>
        <w:t>x</w:t>
      </w:r>
      <w:r w:rsidR="00BF6BFD">
        <w:t xml:space="preserve"> in the continuous-reproduction paradigm. </w:t>
      </w:r>
    </w:p>
    <w:p w14:paraId="4E21EB73" w14:textId="021701E2" w:rsidR="00B75234" w:rsidRDefault="00B75234" w:rsidP="00B75234">
      <w:pPr>
        <w:jc w:val="both"/>
      </w:pPr>
      <w:r>
        <w:t>We used the optimal Bayesian decision rule to make predictions for change-detection behavior from the three models (SA, VP, and IM) with different level</w:t>
      </w:r>
      <w:ins w:id="6" w:author="Klaus Oberauer" w:date="2019-04-08T20:28:00Z">
        <w:r w:rsidR="0011188A">
          <w:t>s</w:t>
        </w:r>
      </w:ins>
      <w:r>
        <w:t xml:space="preserve"> of knowledge in the inference rule. The detail</w:t>
      </w:r>
      <w:ins w:id="7" w:author="Klaus Oberauer" w:date="2019-04-08T20:28:00Z">
        <w:r w:rsidR="0011188A">
          <w:t>s</w:t>
        </w:r>
      </w:ins>
      <w:r>
        <w:t xml:space="preserve"> of the models and how the inference rule was applied to the models are explained in Appendix </w:t>
      </w:r>
      <w:r w:rsidR="00A44ABD">
        <w:t>B</w:t>
      </w:r>
      <w:r>
        <w:t xml:space="preserve">. We tested these predictions with two experiments, described next. </w:t>
      </w:r>
    </w:p>
    <w:p w14:paraId="06527884" w14:textId="0F8735EE" w:rsidR="00B75234" w:rsidRDefault="00B75234" w:rsidP="00B75234">
      <w:pPr>
        <w:pStyle w:val="Heading1"/>
      </w:pPr>
      <w:r>
        <w:t>Experiment</w:t>
      </w:r>
      <w:r w:rsidR="00BB1D17">
        <w:t>s</w:t>
      </w:r>
      <w:r>
        <w:t xml:space="preserve"> A and B</w:t>
      </w:r>
    </w:p>
    <w:p w14:paraId="24E61C59" w14:textId="777516CA" w:rsidR="00B75234" w:rsidRPr="002C5DDA" w:rsidRDefault="00B75234" w:rsidP="00B75234">
      <w:pPr>
        <w:jc w:val="both"/>
        <w:rPr>
          <w:noProof/>
          <w:lang w:val="de-CH"/>
        </w:rPr>
      </w:pPr>
      <w:r>
        <w:t xml:space="preserve">The goal of Experiment A and B was to acquire the data for model comparison using the </w:t>
      </w:r>
      <w:r w:rsidRPr="00467128">
        <w:rPr>
          <w:noProof/>
        </w:rPr>
        <w:t>single-probe</w:t>
      </w:r>
      <w:r>
        <w:t xml:space="preserve"> change-detection task, varying memory set size from 1 to 6. </w:t>
      </w:r>
      <w:r>
        <w:rPr>
          <w:noProof/>
        </w:rPr>
        <w:t xml:space="preserve"> T</w:t>
      </w:r>
      <w:r w:rsidRPr="00467128">
        <w:rPr>
          <w:noProof/>
        </w:rPr>
        <w:t xml:space="preserve">he </w:t>
      </w:r>
      <w:r>
        <w:rPr>
          <w:noProof/>
        </w:rPr>
        <w:t>i</w:t>
      </w:r>
      <w:r w:rsidRPr="00467128">
        <w:rPr>
          <w:noProof/>
        </w:rPr>
        <w:t>nference rule</w:t>
      </w:r>
      <w:r w:rsidR="0011188A">
        <w:rPr>
          <w:noProof/>
        </w:rPr>
        <w:t xml:space="preserve"> (with equal priors)</w:t>
      </w:r>
      <w:r w:rsidRPr="00467128">
        <w:rPr>
          <w:noProof/>
        </w:rPr>
        <w:t xml:space="preserve"> </w:t>
      </w:r>
      <w:r>
        <w:rPr>
          <w:noProof/>
        </w:rPr>
        <w:t xml:space="preserve">is based on the the assumption that 50% of the probes are exact matches, and the other 50% are drawn at random from a uniform distribution on the circle. In Experiment A we </w:t>
      </w:r>
      <w:r>
        <w:rPr>
          <w:noProof/>
        </w:rPr>
        <w:lastRenderedPageBreak/>
        <w:t xml:space="preserve">implemented exactly that sampling scheme. This probe distribution has two potential drawbacks. One is that some of the </w:t>
      </w:r>
      <w:r w:rsidRPr="005F6443">
        <w:rPr>
          <w:i/>
          <w:noProof/>
        </w:rPr>
        <w:t>change</w:t>
      </w:r>
      <w:r>
        <w:rPr>
          <w:noProof/>
        </w:rPr>
        <w:t xml:space="preserve"> trials will have probes very similar to the target, so that participants are very likely to judge them as "same". As a consequence, they might make more than 50% "same" responses, which could lead them to expect that there are more </w:t>
      </w:r>
      <w:r w:rsidRPr="005F6443">
        <w:rPr>
          <w:i/>
          <w:noProof/>
        </w:rPr>
        <w:t>same</w:t>
      </w:r>
      <w:r>
        <w:rPr>
          <w:noProof/>
        </w:rPr>
        <w:t xml:space="preserve"> than </w:t>
      </w:r>
      <w:r w:rsidRPr="005F6443">
        <w:rPr>
          <w:i/>
          <w:noProof/>
        </w:rPr>
        <w:t>change</w:t>
      </w:r>
      <w:r>
        <w:rPr>
          <w:noProof/>
        </w:rPr>
        <w:t xml:space="preserve"> trials. Hence, although the objective prior probability of both trial types is </w:t>
      </w:r>
      <w:del w:id="8" w:author="Hsuan-Yu Lin" w:date="2019-04-09T13:20:00Z">
        <w:r w:rsidDel="00D327CE">
          <w:rPr>
            <w:noProof/>
          </w:rPr>
          <w:delText>the same</w:delText>
        </w:r>
      </w:del>
      <w:ins w:id="9" w:author="Hsuan-Yu Lin" w:date="2019-04-09T13:20:00Z">
        <w:r w:rsidR="00D327CE">
          <w:rPr>
            <w:noProof/>
          </w:rPr>
          <w:t>identical</w:t>
        </w:r>
      </w:ins>
      <w:r>
        <w:rPr>
          <w:noProof/>
        </w:rPr>
        <w:t xml:space="preserve">, the subjective one would not be. The second drawback is that sampling </w:t>
      </w:r>
      <w:r w:rsidRPr="005F6443">
        <w:rPr>
          <w:i/>
          <w:noProof/>
        </w:rPr>
        <w:t>change</w:t>
      </w:r>
      <w:r>
        <w:rPr>
          <w:noProof/>
        </w:rPr>
        <w:t xml:space="preserve"> probes from a uniform distribution results in very few probes that match a non-target item in the array. These so-called </w:t>
      </w:r>
      <w:r w:rsidRPr="005F6443">
        <w:rPr>
          <w:i/>
          <w:noProof/>
        </w:rPr>
        <w:t>intrusion probes</w:t>
      </w:r>
      <w:r>
        <w:rPr>
          <w:noProof/>
        </w:rPr>
        <w:t xml:space="preserve"> are of interest because they are harder to identify as change probes than </w:t>
      </w:r>
      <w:r w:rsidRPr="005F6443">
        <w:rPr>
          <w:i/>
          <w:noProof/>
        </w:rPr>
        <w:t>new probes</w:t>
      </w:r>
      <w:r>
        <w:rPr>
          <w:noProof/>
        </w:rPr>
        <w:t xml:space="preserve"> not matching any array item </w:t>
      </w:r>
      <w:r>
        <w:rPr>
          <w:noProof/>
        </w:rPr>
        <w:fldChar w:fldCharType="begin"/>
      </w:r>
      <w:ins w:id="10" w:author="Hsuan-Yu Lin" w:date="2019-04-11T12:05:00Z">
        <w:r w:rsidR="00D81CEA">
          <w:rPr>
            <w:noProof/>
          </w:rPr>
          <w:instrText xml:space="preserve"> ADDIN ZOTERO_ITEM CSL_CITATION {"citationID":"a2c7uidnbda","properties":{"formattedCitation":"(Donkin et al., 2015; Rerko, Oberauer, &amp; Lin, 2014)","plainCitation":"(Donkin et al., 2015; Rerko, Oberauer, &amp; Lin,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Le"}],"issued":{"date-parts":[["2015",4]]}}},{"id":"23Z4AESI/9xLLeBkl","uris":["http://zotero.org/users/1327751/items/VZST3IML"],"uri":["http://zotero.org/users/1327751/items/VZST3IML"],"itemData":{"id":700,"type":"article-journal","title":"Spatial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ins>
      <w:ins w:id="11" w:author="Hsuan-Yu Lin" w:date="2019-04-09T11:31:00Z">
        <w:del w:id="12" w:author="Hsuan-Yu Lin" w:date="2019-04-11T12:05:00Z">
          <w:r w:rsidR="00854EE6" w:rsidDel="00D81CEA">
            <w:rPr>
              <w:noProof/>
            </w:rPr>
            <w:delInstrText xml:space="preserve"> ADDIN ZOTERO_ITEM CSL_CITATION {"citationID":"a2c7uidnbda","properties":{"formattedCitation":"(Donkin et al., 2015; Rerko, Oberauer, &amp; Lin, 2014)","plainCitation":"(Donkin et al., 2015; Rerko, Oberauer, &amp; Lin,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Le"}],"issued":{"date-parts":[["2015",4]]}}},{"id":"JZ5x30BT/ltX8LUTd","uris":["http://zotero.org/users/1327751/items/VZST3IML"],"uri":["http://zotero.org/users/1327751/items/VZST3IML"],"itemData":{"id":700,"type":"article-journal","title":"Spatial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delInstrText>
          </w:r>
        </w:del>
      </w:ins>
      <w:del w:id="13" w:author="Hsuan-Yu Lin" w:date="2019-04-11T12:05:00Z">
        <w:r w:rsidDel="00D81CEA">
          <w:rPr>
            <w:noProof/>
          </w:rPr>
          <w:delInstrText xml:space="preserve"> ADDIN ZOTERO_ITEM CSL_CITATION {"citationID":"a2c7uidnbda","properties":{"formattedCitation":"(Donkin et al., 2015; Rerko, Oberauer, &amp; Lin, 2014)","plainCitation":"(Donkin et al., 2015; Rerko, Oberauer, &amp; Lin, 2014)"},"citationItems":[{"id":82,"uris":["http://zotero.org/users/1327751/items/BXTJKAPE"],"uri":["http://zotero.org/users/1327751/items/BXTJKAPE"],"itemData":{"id":82,"type":"article-journal","title":"Location-based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w:delInstrText>
        </w:r>
        <w:r w:rsidRPr="00D5680D" w:rsidDel="00D81CEA">
          <w:rPr>
            <w:noProof/>
            <w:rPrChange w:id="14" w:author="Klaus Oberauer" w:date="2019-04-08T20:21:00Z">
              <w:rPr>
                <w:noProof/>
                <w:lang w:val="de-CH"/>
              </w:rPr>
            </w:rPrChange>
          </w:rPr>
          <w:delInstrText>ion is swapped</w:delInstrText>
        </w:r>
        <w:r w:rsidRPr="00D5680D" w:rsidDel="00D81CEA">
          <w:rPr>
            <w:noProof/>
            <w:lang w:val="de-CH"/>
          </w:rPr>
          <w:delInstrText xml:space="preserve">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w:delInstrText>
        </w:r>
        <w:r w:rsidRPr="002C5DDA" w:rsidDel="00D81CEA">
          <w:rPr>
            <w:noProof/>
            <w:lang w:val="de-CH"/>
          </w:rPr>
          <w:delInstrText xml:space="preserve">mily":"Donkin","given":"Chris"},{"family":"Tran","given":"Sophia Chi"},{"family":"Pelley","given":"Mike Le"}],"issued":{"date-parts":[["2015",4]]}}},{"id":700,"uris":["http://zotero.org/users/1327751/items/VZST3IML"],"uri":["http://zotero.org/users/1327751/items/VZST3IML"],"itemData":{"id":700,"type":"article-journal","title":"Spatial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delInstrText>
        </w:r>
      </w:del>
      <w:r>
        <w:rPr>
          <w:noProof/>
        </w:rPr>
        <w:fldChar w:fldCharType="separate"/>
      </w:r>
      <w:r w:rsidRPr="002C5DDA">
        <w:rPr>
          <w:rFonts w:ascii="Times New Roman" w:hAnsi="Times New Roman" w:cs="Times New Roman"/>
          <w:lang w:val="de-CH"/>
        </w:rPr>
        <w:t>(Donkin et al., 2015; Rerko, Oberauer, &amp; Lin, 2014)</w:t>
      </w:r>
      <w:r>
        <w:rPr>
          <w:noProof/>
        </w:rPr>
        <w:fldChar w:fldCharType="end"/>
      </w:r>
      <w:r w:rsidRPr="002C5DDA">
        <w:rPr>
          <w:noProof/>
          <w:lang w:val="de-CH"/>
        </w:rPr>
        <w:t xml:space="preserve">. </w:t>
      </w:r>
      <w:r>
        <w:rPr>
          <w:noProof/>
        </w:rPr>
        <w:fldChar w:fldCharType="begin"/>
      </w:r>
      <w:ins w:id="15" w:author="Hsuan-Yu Lin" w:date="2019-04-09T11:31:00Z">
        <w:r w:rsidR="00854EE6">
          <w:rPr>
            <w:noProof/>
            <w:lang w:val="de-CH"/>
          </w:rPr>
          <w:instrText xml:space="preserve"> ADDIN ZOTERO_ITEM CSL_CITATION {"citationID":"a1kitlng4bs","properties":{"formattedCitation":"(Donkin et al., 2015)","plainCitation":"(Donkin et al., 2015)","dontUpdate":true,"noteIndex":0},"citationItems":[{"id":192,"uris":["http://zotero.org/users/1327751/items/BXTJKAPE"],"uri":["http://zotero.org/users/1327751/items/BXTJKAPE"],"itemData":{"id":192,"type":"article-journal","title":"Location-based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Le"}],"issued":{"date-parts":[["2015",4]]}}}],"schema":"https://github.com/citation-style-language/schema/raw/master/csl-citation.json"} </w:instrText>
        </w:r>
      </w:ins>
      <w:del w:id="16" w:author="Hsuan-Yu Lin" w:date="2019-04-09T11:31:00Z">
        <w:r w:rsidRPr="002C5DDA" w:rsidDel="00854EE6">
          <w:rPr>
            <w:noProof/>
            <w:lang w:val="de-CH"/>
          </w:rPr>
          <w:delInstrText xml:space="preserve"> ADDIN ZOTERO_ITEM CSL_CITATION {"citationID":"a1kitlng4bs","properties":{"formattedCitation":"(Donkin et al., 2015)","plainCitation":"(Donkin et al., 2015)"},"citationItems":[{"id":82,"uris":["http://zotero.org/users/1327751/items/BXTJKAPE"],"uri":["http://zotero.org/users/1327751/items/BXTJKAPE"],"itemData":{"id":82,"type":"article-journal","title":"Location-based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Le"}],"issued":{"date-parts":[["2015",4]]}}}],"schema":"https://github.com/citation-style-language/schema/raw/master/csl-citation.json"} </w:delInstrText>
        </w:r>
      </w:del>
      <w:r>
        <w:rPr>
          <w:noProof/>
        </w:rPr>
        <w:fldChar w:fldCharType="separate"/>
      </w:r>
      <w:r w:rsidRPr="002C5DDA">
        <w:rPr>
          <w:rFonts w:ascii="Times New Roman" w:hAnsi="Times New Roman" w:cs="Times New Roman"/>
          <w:lang w:val="de-CH"/>
        </w:rPr>
        <w:t>Donkin et al. (2015)</w:t>
      </w:r>
      <w:r>
        <w:rPr>
          <w:noProof/>
        </w:rPr>
        <w:fldChar w:fldCharType="end"/>
      </w:r>
      <w:r w:rsidRPr="002C5DDA">
        <w:rPr>
          <w:noProof/>
          <w:lang w:val="de-CH"/>
        </w:rPr>
        <w:t xml:space="preserve"> have argued that this intrusion cost – and in particular its interaction with set size – presents a challenge for slot models, and therefore we were interested in how well the SA model can accommodate them. </w:t>
      </w:r>
    </w:p>
    <w:p w14:paraId="2ADA453F" w14:textId="77777777" w:rsidR="00B75234" w:rsidRDefault="00B75234" w:rsidP="00B75234">
      <w:pPr>
        <w:jc w:val="both"/>
        <w:rPr>
          <w:noProof/>
        </w:rPr>
      </w:pPr>
      <w:r w:rsidRPr="002C5DDA">
        <w:rPr>
          <w:noProof/>
          <w:lang w:val="de-CH"/>
        </w:rPr>
        <w:t xml:space="preserve"> </w:t>
      </w:r>
      <w:r>
        <w:rPr>
          <w:noProof/>
        </w:rPr>
        <w:t>To mitigate these two shortcomings of the probe sampling scheme of Experiment A, we ran Experiment B, in which t</w:t>
      </w:r>
      <w:r>
        <w:t xml:space="preserve">he probes from the </w:t>
      </w:r>
      <w:r>
        <w:rPr>
          <w:i/>
        </w:rPr>
        <w:t>same</w:t>
      </w:r>
      <w:r>
        <w:t xml:space="preserve"> condition (50%) </w:t>
      </w:r>
      <w:r>
        <w:rPr>
          <w:noProof/>
        </w:rPr>
        <w:t>were</w:t>
      </w:r>
      <w:r w:rsidRPr="009E622C">
        <w:rPr>
          <w:noProof/>
        </w:rPr>
        <w:t xml:space="preserve"> sampled</w:t>
      </w:r>
      <w:r>
        <w:t xml:space="preserve"> from a region of feature space around the target color for which we expect participants to perceive them as indistinguishable from the target. In addition, the probes from the </w:t>
      </w:r>
      <w:r w:rsidRPr="00131D54">
        <w:rPr>
          <w:i/>
        </w:rPr>
        <w:t>change</w:t>
      </w:r>
      <w:r>
        <w:t xml:space="preserve"> condition were subdivided into two categories: </w:t>
      </w:r>
      <w:r w:rsidRPr="005F6443">
        <w:rPr>
          <w:i/>
        </w:rPr>
        <w:t>Intrusion probes</w:t>
      </w:r>
      <w:r w:rsidRPr="005F6443">
        <w:t xml:space="preserve"> (25%)</w:t>
      </w:r>
      <w:r>
        <w:t xml:space="preserve"> were sampled from regions around the non-target colors, whereas </w:t>
      </w:r>
      <w:r w:rsidRPr="005F6443">
        <w:rPr>
          <w:i/>
        </w:rPr>
        <w:t>new probes</w:t>
      </w:r>
      <w:r>
        <w:t xml:space="preserve"> (25%) were sampled from the colors </w:t>
      </w:r>
      <w:r w:rsidRPr="00467128">
        <w:rPr>
          <w:noProof/>
        </w:rPr>
        <w:t>what</w:t>
      </w:r>
      <w:r>
        <w:t xml:space="preserve"> are not in any region around the </w:t>
      </w:r>
      <w:r w:rsidRPr="00467128">
        <w:rPr>
          <w:noProof/>
        </w:rPr>
        <w:t>target</w:t>
      </w:r>
      <w:r>
        <w:t xml:space="preserve"> or the non-target colors. </w:t>
      </w:r>
    </w:p>
    <w:p w14:paraId="129F3D3C" w14:textId="77777777" w:rsidR="00B75234" w:rsidRDefault="00B75234" w:rsidP="00B75234">
      <w:pPr>
        <w:pStyle w:val="Heading2"/>
        <w:jc w:val="both"/>
      </w:pPr>
      <w:r>
        <w:lastRenderedPageBreak/>
        <w:t>Method</w:t>
      </w:r>
    </w:p>
    <w:p w14:paraId="01FCD4E2" w14:textId="77777777" w:rsidR="00B75234" w:rsidRDefault="00B75234" w:rsidP="00B75234">
      <w:pPr>
        <w:pStyle w:val="Heading3"/>
        <w:jc w:val="both"/>
      </w:pPr>
      <w:r>
        <w:t>Participants</w:t>
      </w:r>
    </w:p>
    <w:p w14:paraId="5B7F8A69" w14:textId="71D5BF3E" w:rsidR="00B75234" w:rsidRDefault="00B75234" w:rsidP="00B75234">
      <w:pPr>
        <w:jc w:val="both"/>
      </w:pPr>
      <w:r>
        <w:t xml:space="preserve">Experiment A and Experiment B both included twenty participants recruited from the </w:t>
      </w:r>
      <w:r w:rsidR="00BB1D17">
        <w:t xml:space="preserve">student population of the </w:t>
      </w:r>
      <w:r w:rsidRPr="00467128">
        <w:rPr>
          <w:noProof/>
        </w:rPr>
        <w:t>University</w:t>
      </w:r>
      <w:r>
        <w:t xml:space="preserve"> of Zurich. Participants had </w:t>
      </w:r>
      <w:r w:rsidRPr="00467128">
        <w:rPr>
          <w:noProof/>
        </w:rPr>
        <w:t>normal</w:t>
      </w:r>
      <w:r>
        <w:t xml:space="preserve"> or corrected-to-normal vision and no color blindness. Participants </w:t>
      </w:r>
      <w:r w:rsidRPr="00467128">
        <w:rPr>
          <w:noProof/>
        </w:rPr>
        <w:t>were rewarded</w:t>
      </w:r>
      <w:r>
        <w:t xml:space="preserve"> with course credits or 60 Swiss Francs after completing the Experiment A, and 45 Swiss Francs after completing Experiment B.</w:t>
      </w:r>
    </w:p>
    <w:p w14:paraId="46EDD3B6" w14:textId="77777777" w:rsidR="00B75234" w:rsidRDefault="00B75234" w:rsidP="00B75234">
      <w:pPr>
        <w:pStyle w:val="Heading3"/>
        <w:jc w:val="both"/>
      </w:pPr>
      <w:r>
        <w:t>Material</w:t>
      </w:r>
    </w:p>
    <w:p w14:paraId="2CDFB75F" w14:textId="473991C5" w:rsidR="00B75234" w:rsidRDefault="00B75234" w:rsidP="00B75234">
      <w:pPr>
        <w:jc w:val="both"/>
      </w:pPr>
      <w:r>
        <w:t xml:space="preserve">Items in the memory arrays were color patches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 The minimum distance between selected colors was 1 degree, so there were 360 distinct colors. The stimuli </w:t>
      </w:r>
      <w:r w:rsidRPr="00467128">
        <w:rPr>
          <w:noProof/>
        </w:rPr>
        <w:t>were displayed</w:t>
      </w:r>
      <w:r>
        <w:t xml:space="preserve"> in RGB value</w:t>
      </w:r>
      <w:r w:rsidR="00A540AA">
        <w:t>s</w:t>
      </w:r>
      <w:r>
        <w:t xml:space="preserve"> with Gamma correction for </w:t>
      </w:r>
      <w:r w:rsidRPr="00701459">
        <w:t>IEC 61966-2-1</w:t>
      </w:r>
      <w:r>
        <w:t xml:space="preserve"> standard.</w:t>
      </w:r>
    </w:p>
    <w:p w14:paraId="1D8A9194" w14:textId="77777777" w:rsidR="00B75234" w:rsidRDefault="00B75234" w:rsidP="00B75234">
      <w:pPr>
        <w:pStyle w:val="Heading3"/>
        <w:jc w:val="both"/>
      </w:pPr>
      <w:r>
        <w:t>Procedure</w:t>
      </w:r>
    </w:p>
    <w:p w14:paraId="67FF9AFA" w14:textId="2AAAFF9C" w:rsidR="00B75234" w:rsidRDefault="00B75234" w:rsidP="00B75234">
      <w:pPr>
        <w:jc w:val="both"/>
      </w:pPr>
      <w:r>
        <w:t xml:space="preserve">Experiment A consisted of four identical sessions, and Experiment B consisted of three identical sessions. All the sessions </w:t>
      </w:r>
      <w:r w:rsidRPr="00C77FB8">
        <w:rPr>
          <w:noProof/>
        </w:rPr>
        <w:t>were conducted</w:t>
      </w:r>
      <w:r>
        <w:t xml:space="preserve"> </w:t>
      </w:r>
      <w:r>
        <w:rPr>
          <w:noProof/>
        </w:rPr>
        <w:t>on</w:t>
      </w:r>
      <w:r>
        <w:t xml:space="preserve"> different days, and each session took about one hour to complete. Experiment A consisted of </w:t>
      </w:r>
      <w:del w:id="17" w:author="Hsuan-Yu Lin" w:date="2019-04-09T14:01:00Z">
        <w:r w:rsidDel="00735925">
          <w:delText xml:space="preserve">xxx </w:delText>
        </w:r>
      </w:del>
      <w:ins w:id="18" w:author="Hsuan-Yu Lin" w:date="2019-04-09T14:01:00Z">
        <w:r w:rsidR="00735925">
          <w:t xml:space="preserve">2640 </w:t>
        </w:r>
      </w:ins>
      <w:r>
        <w:t xml:space="preserve">trials, and Experiment B consisted of </w:t>
      </w:r>
      <w:del w:id="19" w:author="Hsuan-Yu Lin" w:date="2019-04-09T14:00:00Z">
        <w:r w:rsidDel="00735925">
          <w:delText xml:space="preserve">xxx </w:delText>
        </w:r>
      </w:del>
      <w:ins w:id="20" w:author="Hsuan-Yu Lin" w:date="2019-04-09T14:00:00Z">
        <w:r w:rsidR="00735925">
          <w:t xml:space="preserve">1260 </w:t>
        </w:r>
      </w:ins>
      <w:r>
        <w:t xml:space="preserve">trials. The procedure </w:t>
      </w:r>
      <w:r>
        <w:rPr>
          <w:noProof/>
        </w:rPr>
        <w:t>was</w:t>
      </w:r>
      <w:r>
        <w:t xml:space="preserve"> identical for both Experiment A and B.</w:t>
      </w:r>
    </w:p>
    <w:p w14:paraId="53E95C36" w14:textId="2348F22E" w:rsidR="00B75234" w:rsidRDefault="00B75234" w:rsidP="00B75234">
      <w:pPr>
        <w:jc w:val="both"/>
      </w:pPr>
      <w:r>
        <w:t xml:space="preserve">At the beginning of each trial, between 1 and 6 color patches </w:t>
      </w:r>
      <w:r w:rsidRPr="00C77FB8">
        <w:rPr>
          <w:noProof/>
        </w:rPr>
        <w:t>were displayed</w:t>
      </w:r>
      <w:r>
        <w:t xml:space="preserve"> simultaneously on the screen for 500 </w:t>
      </w:r>
      <w:proofErr w:type="spellStart"/>
      <w:r>
        <w:t>ms</w:t>
      </w:r>
      <w:proofErr w:type="spellEnd"/>
      <w:r>
        <w:t xml:space="preserve">, which was followed by a blank screen for 500 </w:t>
      </w:r>
      <w:proofErr w:type="spellStart"/>
      <w:r>
        <w:t>ms.</w:t>
      </w:r>
      <w:proofErr w:type="spellEnd"/>
      <w:r>
        <w:t xml:space="preserve"> The locations of the color patches </w:t>
      </w:r>
      <w:r w:rsidRPr="00C77FB8">
        <w:rPr>
          <w:noProof/>
        </w:rPr>
        <w:t>were randomly selected</w:t>
      </w:r>
      <w:r>
        <w:t xml:space="preserve"> from 13 possible locations equidistantly distributed on an invisible circle which was centered on the center of the </w:t>
      </w:r>
      <w:r w:rsidRPr="00C77FB8">
        <w:rPr>
          <w:noProof/>
        </w:rPr>
        <w:t>screen</w:t>
      </w:r>
      <w:r>
        <w:rPr>
          <w:noProof/>
        </w:rPr>
        <w:t xml:space="preserve"> with 5 degrees visual angle</w:t>
      </w:r>
      <w:r w:rsidR="00DB1416">
        <w:rPr>
          <w:noProof/>
        </w:rPr>
        <w:t xml:space="preserve"> when viewed</w:t>
      </w:r>
      <w:r>
        <w:rPr>
          <w:noProof/>
        </w:rPr>
        <w:t xml:space="preserve"> from 70cm away </w:t>
      </w:r>
      <w:r w:rsidR="00DB1416">
        <w:rPr>
          <w:noProof/>
        </w:rPr>
        <w:t xml:space="preserve">from </w:t>
      </w:r>
      <w:r>
        <w:rPr>
          <w:noProof/>
        </w:rPr>
        <w:t>the screen</w:t>
      </w:r>
      <w:r>
        <w:t xml:space="preserve">. After the blank screen, a probe </w:t>
      </w:r>
      <w:r w:rsidRPr="004344A2">
        <w:rPr>
          <w:noProof/>
        </w:rPr>
        <w:t xml:space="preserve">was </w:t>
      </w:r>
      <w:r w:rsidRPr="004344A2">
        <w:rPr>
          <w:noProof/>
        </w:rPr>
        <w:lastRenderedPageBreak/>
        <w:t>displayed</w:t>
      </w:r>
      <w:r>
        <w:t xml:space="preserve"> in one of the stimulus locations, and empty frames </w:t>
      </w:r>
      <w:r w:rsidRPr="004344A2">
        <w:rPr>
          <w:noProof/>
        </w:rPr>
        <w:t>were displayed</w:t>
      </w:r>
      <w:r>
        <w:t xml:space="preserve"> in the remaining locations that had been occupied by a stimulus in the current array. Participants were asked to judge if the probe was the same color as the color patch presented previously at the same location by pressing the left mouse button for “same”, or the right mouse button for “change</w:t>
      </w:r>
      <w:r>
        <w:rPr>
          <w:noProof/>
        </w:rPr>
        <w:t>.”</w:t>
      </w:r>
      <w:r>
        <w:t xml:space="preserve"> After participants made their response, a blank screen appeared for 500 </w:t>
      </w:r>
      <w:proofErr w:type="spellStart"/>
      <w:r>
        <w:t>ms</w:t>
      </w:r>
      <w:proofErr w:type="spellEnd"/>
      <w:r>
        <w:t xml:space="preserve">, and </w:t>
      </w:r>
      <w:r w:rsidRPr="004344A2">
        <w:rPr>
          <w:noProof/>
        </w:rPr>
        <w:t>was followed</w:t>
      </w:r>
      <w:r>
        <w:t xml:space="preserve"> by the beginning of the next trial.</w:t>
      </w:r>
    </w:p>
    <w:p w14:paraId="3A8352F8" w14:textId="729F7423" w:rsidR="00B75234" w:rsidRDefault="00B75234" w:rsidP="00B75234">
      <w:pPr>
        <w:jc w:val="both"/>
      </w:pPr>
      <w:r>
        <w:t xml:space="preserve">In Experiment A, the probe matched the target color exactly in 50% of the trials. For the remaining 50% of the trial, the probe was selected randomly with equal probability from all possible colors other than the target color. In Experiment B, the probe color was selected within a boundary around the target color for 50% of the trials, which were defined as </w:t>
      </w:r>
      <w:r w:rsidRPr="005F6443">
        <w:rPr>
          <w:i/>
        </w:rPr>
        <w:t>same</w:t>
      </w:r>
      <w:r>
        <w:t xml:space="preserve"> trials. In 25% of the trials, the probe color </w:t>
      </w:r>
      <w:r w:rsidRPr="009F2FF2">
        <w:rPr>
          <w:noProof/>
        </w:rPr>
        <w:t>was selected</w:t>
      </w:r>
      <w:r>
        <w:t xml:space="preserve"> </w:t>
      </w:r>
      <w:r w:rsidR="005671E7">
        <w:t xml:space="preserve">from within regions defined by boundaries </w:t>
      </w:r>
      <w:r>
        <w:t>around the non-target color</w:t>
      </w:r>
      <w:r w:rsidR="005671E7">
        <w:t>s</w:t>
      </w:r>
      <w:r>
        <w:t xml:space="preserve"> (</w:t>
      </w:r>
      <w:r w:rsidRPr="005F6443">
        <w:rPr>
          <w:i/>
        </w:rPr>
        <w:t>intrusion</w:t>
      </w:r>
      <w:r>
        <w:t xml:space="preserve"> trials). For the remainder of the trials, the probe color </w:t>
      </w:r>
      <w:r w:rsidRPr="009F2FF2">
        <w:rPr>
          <w:noProof/>
        </w:rPr>
        <w:t>was selected</w:t>
      </w:r>
      <w:r>
        <w:t xml:space="preserve"> from the </w:t>
      </w:r>
      <w:r w:rsidR="005671E7">
        <w:t xml:space="preserve">remaining </w:t>
      </w:r>
      <w:r>
        <w:t>colors</w:t>
      </w:r>
      <w:r w:rsidR="005671E7">
        <w:t xml:space="preserve"> that were </w:t>
      </w:r>
      <w:r w:rsidRPr="00C77FB8">
        <w:rPr>
          <w:noProof/>
        </w:rPr>
        <w:t>not</w:t>
      </w:r>
      <w:r>
        <w:t xml:space="preserve"> within the boundaries of the target color and non-target colors (</w:t>
      </w:r>
      <w:r w:rsidRPr="005F6443">
        <w:rPr>
          <w:i/>
        </w:rPr>
        <w:t>new</w:t>
      </w:r>
      <w:r>
        <w:t xml:space="preserve"> trials). The only exception was in set size </w:t>
      </w:r>
      <w:r>
        <w:rPr>
          <w:noProof/>
        </w:rPr>
        <w:t>one</w:t>
      </w:r>
      <w:r>
        <w:t xml:space="preserve"> because there was no non-target item, so all 50% of change trials were new trials. The boundaries for selecting the probe color around the </w:t>
      </w:r>
      <w:r w:rsidRPr="004344A2">
        <w:rPr>
          <w:noProof/>
        </w:rPr>
        <w:t>target</w:t>
      </w:r>
      <w:r>
        <w:t xml:space="preserve"> and non-target colors were chosen on the basis of error distributions from continuous-reproduction tasks using the same materials </w:t>
      </w:r>
      <w:r>
        <w:fldChar w:fldCharType="begin"/>
      </w:r>
      <w:ins w:id="21" w:author="Hsuan-Yu Lin" w:date="2019-04-09T11:31:00Z">
        <w:r w:rsidR="00854EE6">
          <w:instrText xml:space="preserve"> ADDIN ZOTERO_ITEM CSL_CITATION {"citationID":"a25sa99oilu","properties":{"formattedCitation":"(Oberauer &amp; Lin, 2017)","plainCitation":"(Oberauer &amp; Lin, 2017)","noteIndex":0},"citationItems":[{"id":238,"uris":["http://zotero.org/users/1327751/items/Q4BAUU6I"],"uri":["http://zotero.org/users/1327751/items/Q4BAUU6I"],"itemData":{"id":238,"type":"article-journal","title":"An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instrText>
        </w:r>
      </w:ins>
      <w:del w:id="22" w:author="Hsuan-Yu Lin" w:date="2019-04-09T11:31:00Z">
        <w:r w:rsidDel="00854EE6">
          <w:delInstrText xml:space="preserve"> ADDIN ZOTERO_ITEM CSL_CITATION {"citationID":"a25sa99oilu","properties":{"formattedCitation":"(Oberauer &amp; Lin, 2017)","plainCitation":"(Oberauer &amp; Lin, 2017)"},"citationItems":[{"id":174,"uris":["http://zotero.org/users/1327751/items/Q4BAUU6I"],"uri":["http://zotero.org/users/1327751/items/Q4BAUU6I"],"itemData":{"id":174,"type":"article-journal","title":"An interference model of visual working memory","container-title":"Psychological Review","page":"21-59","volume":"124","issue":"1","source":"EBSCOhost","archive_location":"2016-56587-001","DOI":"10.1037/rev0000044","ISSN":"0033-295X","journalAbbreviation":"Psychological Review","author":[{"family":"Oberauer","given":"Klaus"},{"family":"Lin","given":"Hsuan-Yu"}],"issued":{"date-parts":[["2017",1]]}}}],"schema":"https://github.com/citation-style-language/schema/raw/master/csl-citation.json"} </w:delInstrText>
        </w:r>
      </w:del>
      <w:r>
        <w:fldChar w:fldCharType="separate"/>
      </w:r>
      <w:r w:rsidRPr="00A31813">
        <w:rPr>
          <w:rFonts w:ascii="Times New Roman" w:hAnsi="Times New Roman" w:cs="Times New Roman"/>
        </w:rPr>
        <w:t>(Oberauer &amp; Lin, 2017)</w:t>
      </w:r>
      <w:r>
        <w:fldChar w:fldCharType="end"/>
      </w:r>
      <w:r>
        <w:t xml:space="preserve">, so that they covered the range of colors that </w:t>
      </w:r>
      <w:r w:rsidRPr="001A5338">
        <w:t xml:space="preserve">participants were likely to reproduce when trying to reproduce the selected color. Because the error distributions usually become broader with larger set sizes, these boundaries </w:t>
      </w:r>
      <w:r w:rsidRPr="001A5338">
        <w:rPr>
          <w:noProof/>
        </w:rPr>
        <w:t>varied</w:t>
      </w:r>
      <w:r w:rsidRPr="001A5338">
        <w:t xml:space="preserve"> according to the set size of the trial, which was </w:t>
      </w:r>
      <w:r w:rsidR="000E78B0" w:rsidRPr="001A5338">
        <w:t>10, 14, 16, 17, 18</w:t>
      </w:r>
      <w:r w:rsidRPr="001A5338">
        <w:t xml:space="preserve">, and </w:t>
      </w:r>
      <w:r w:rsidR="000E78B0" w:rsidRPr="001A5338">
        <w:t>18</w:t>
      </w:r>
      <w:r w:rsidRPr="001A5338">
        <w:t xml:space="preserve"> </w:t>
      </w:r>
      <w:r w:rsidR="00944D56">
        <w:t xml:space="preserve">degrees </w:t>
      </w:r>
      <w:r w:rsidRPr="001A5338">
        <w:t>for set size one to six, respectively. The probe sampling schemes for Experiment</w:t>
      </w:r>
      <w:r>
        <w:t xml:space="preserve"> A and Experiment B </w:t>
      </w:r>
      <w:r w:rsidRPr="009F2FF2">
        <w:rPr>
          <w:noProof/>
        </w:rPr>
        <w:t>are illustrated</w:t>
      </w:r>
      <w:r>
        <w:t xml:space="preserve"> in Figure </w:t>
      </w:r>
      <w:r w:rsidRPr="00972D20">
        <w:t>1</w:t>
      </w:r>
      <w:r>
        <w:t xml:space="preserve">. </w:t>
      </w:r>
    </w:p>
    <w:p w14:paraId="5B12B548" w14:textId="05555E6B" w:rsidR="00B75234" w:rsidRDefault="00B75234" w:rsidP="00B75234">
      <w:pPr>
        <w:pStyle w:val="Heading3"/>
        <w:jc w:val="both"/>
      </w:pPr>
      <w:r>
        <w:lastRenderedPageBreak/>
        <w:t>Result</w:t>
      </w:r>
      <w:r w:rsidR="000226CB">
        <w:t>s</w:t>
      </w:r>
    </w:p>
    <w:p w14:paraId="77C1660B" w14:textId="40E0A579" w:rsidR="00B75234" w:rsidRDefault="00B75234" w:rsidP="00B75234">
      <w:pPr>
        <w:jc w:val="both"/>
      </w:pPr>
      <w:r>
        <w:rPr>
          <w:noProof/>
        </w:rPr>
        <w:t>T</w:t>
      </w:r>
      <w:r w:rsidRPr="004344A2">
        <w:rPr>
          <w:noProof/>
        </w:rPr>
        <w:t>o</w:t>
      </w:r>
      <w:r>
        <w:t xml:space="preserve"> bring the result of Experiment A in line with the result of Experiment B, we relabeled the probes in Experiment A in </w:t>
      </w:r>
      <w:r w:rsidR="000226CB">
        <w:t xml:space="preserve">a </w:t>
      </w:r>
      <w:r>
        <w:t xml:space="preserve">similar fashion as Experiment B. The </w:t>
      </w:r>
      <w:r w:rsidRPr="0097473D">
        <w:rPr>
          <w:i/>
        </w:rPr>
        <w:t>same</w:t>
      </w:r>
      <w:r>
        <w:t xml:space="preserve"> probes stayed the same</w:t>
      </w:r>
      <w:r>
        <w:rPr>
          <w:rStyle w:val="FootnoteReference"/>
        </w:rPr>
        <w:footnoteReference w:id="2"/>
      </w:r>
      <w:r>
        <w:t xml:space="preserve">. The </w:t>
      </w:r>
      <w:r w:rsidRPr="0097473D">
        <w:rPr>
          <w:i/>
        </w:rPr>
        <w:t>change</w:t>
      </w:r>
      <w:r>
        <w:t xml:space="preserve"> probes </w:t>
      </w:r>
      <w:r w:rsidRPr="009F2FF2">
        <w:rPr>
          <w:noProof/>
        </w:rPr>
        <w:t>were relabeled</w:t>
      </w:r>
      <w:r>
        <w:t xml:space="preserve"> into </w:t>
      </w:r>
      <w:r>
        <w:rPr>
          <w:i/>
        </w:rPr>
        <w:t>intrusion probe,</w:t>
      </w:r>
      <w:r>
        <w:t xml:space="preserve"> </w:t>
      </w:r>
      <w:r w:rsidR="001038C6">
        <w:rPr>
          <w:noProof/>
        </w:rPr>
        <w:t>or</w:t>
      </w:r>
      <w:r w:rsidR="001038C6">
        <w:t xml:space="preserve"> </w:t>
      </w:r>
      <w:r>
        <w:rPr>
          <w:i/>
        </w:rPr>
        <w:t>new probe</w:t>
      </w:r>
      <w:r>
        <w:t xml:space="preserve">, where the former was any probe that was within the </w:t>
      </w:r>
      <w:r w:rsidR="000226CB">
        <w:t xml:space="preserve">boundaries around </w:t>
      </w:r>
      <w:r>
        <w:t xml:space="preserve">a non-target color, and the latter was any probe not within the </w:t>
      </w:r>
      <w:r w:rsidR="000226CB">
        <w:t xml:space="preserve">boundaries </w:t>
      </w:r>
      <w:r>
        <w:t xml:space="preserve">of any non-target color. The boundaries were the same as the boundaries used to sample probes in Experiment B. </w:t>
      </w:r>
    </w:p>
    <w:p w14:paraId="51749A7F" w14:textId="4A3D906C" w:rsidR="00B75234" w:rsidRPr="00F70F83" w:rsidRDefault="00B75234" w:rsidP="00B75234">
      <w:pPr>
        <w:pStyle w:val="NoSpacing"/>
        <w:ind w:firstLine="720"/>
        <w:jc w:val="both"/>
      </w:pPr>
      <w:r>
        <w:t xml:space="preserve">After relabeling the probes, we compared mean accuracy for the three different probe types (same, intrusion, and new) and the six set sizes between experiments with a Bayesian linear model using the </w:t>
      </w:r>
      <w:proofErr w:type="spellStart"/>
      <w:r>
        <w:t>BayesFactor</w:t>
      </w:r>
      <w:proofErr w:type="spellEnd"/>
      <w:r>
        <w:t xml:space="preserve"> package for R </w:t>
      </w:r>
      <w:ins w:id="23" w:author="Hsuan-Yu Lin" w:date="2019-04-11T13:35:00Z">
        <w:r w:rsidR="004A0DDF">
          <w:fldChar w:fldCharType="begin"/>
        </w:r>
      </w:ins>
      <w:ins w:id="24" w:author="Hsuan-Yu Lin" w:date="2019-04-11T13:36:00Z">
        <w:r w:rsidR="004A0DDF">
          <w:instrText xml:space="preserve"> ADDIN ZOTERO_ITEM CSL_CITATION {"citationID":"CQnYOjmB","properties":{"formattedCitation":"(Morey &amp; Rouder, 2013; R. Core Team, 2016)","plainCitation":"(Morey &amp; Rouder, 2013; R. Core Team, 2016)","noteIndex":0},"citationItems":[{"id":27,"uris":["http://zotero.org/users/1327751/items/GDZDIN7F"],"uri":["http://zotero.org/users/1327751/items/GDZDIN7F"],"itemData":{"id":27,"type":"book","title":"BayesFactor: Computation of Bayes factors for common designs","URL":"http://CRAN.R-project.org/package=BayesFactor","note":"R package version 0.9.5","author":[{"family":"Morey","given":"Richard D."},{"family":"Rouder","given":"Jeffrey N."}],"issued":{"date-parts":[["2013"]]}}},{"id":69,"uris":["http://zotero.org/users/1327751/items/GBXRG58T"],"uri":["http://zotero.org/users/1327751/items/GBXRG58T"],"itemData":{"id":69,"type":"book","title":"R: A Language and Environment for Statistical Computing","publisher-place":"Vienna, Austria","event-place":"Vienna, Austria","URL":"http://www.R-project.org/","author":[{"family":"R. Core Team","given":""}],"issued":{"date-parts":[["2016"]]}}}],"schema":"https://github.com/citation-style-language/schema/raw/master/csl-citation.json"} </w:instrText>
        </w:r>
      </w:ins>
      <w:r w:rsidR="004A0DDF">
        <w:fldChar w:fldCharType="separate"/>
      </w:r>
      <w:ins w:id="25" w:author="Hsuan-Yu Lin" w:date="2019-04-11T13:36:00Z">
        <w:r w:rsidR="004A0DDF" w:rsidRPr="004A0DDF">
          <w:rPr>
            <w:rFonts w:ascii="Calibri" w:hAnsi="Calibri" w:cs="Calibri"/>
            <w:rPrChange w:id="26" w:author="Hsuan-Yu Lin" w:date="2019-04-11T13:36:00Z">
              <w:rPr/>
            </w:rPrChange>
          </w:rPr>
          <w:t>(Morey &amp; Rouder, 2013; R. Core Team, 2016)</w:t>
        </w:r>
      </w:ins>
      <w:ins w:id="27" w:author="Hsuan-Yu Lin" w:date="2019-04-11T13:35:00Z">
        <w:r w:rsidR="004A0DDF">
          <w:fldChar w:fldCharType="end"/>
        </w:r>
      </w:ins>
      <w:r>
        <w:t xml:space="preserve"> with default prior</w:t>
      </w:r>
      <w:r w:rsidR="00B73EBA">
        <w:t>s</w:t>
      </w:r>
      <w:r>
        <w:t xml:space="preserve"> and </w:t>
      </w:r>
      <w:r w:rsidR="00B73EBA">
        <w:t xml:space="preserve">a </w:t>
      </w:r>
      <w:r>
        <w:t xml:space="preserve">random intercept only. </w:t>
      </w:r>
      <w:r w:rsidR="00B73EBA">
        <w:t xml:space="preserve">The </w:t>
      </w:r>
      <w:r>
        <w:t xml:space="preserve">Bayes factor suggests there was no difference between Experiments </w:t>
      </w:r>
      <w:r w:rsidRPr="00802BEC">
        <w:t>(BF</w:t>
      </w:r>
      <w:r w:rsidRPr="00802BEC">
        <w:rPr>
          <w:vertAlign w:val="subscript"/>
        </w:rPr>
        <w:t>01</w:t>
      </w:r>
      <w:r w:rsidRPr="00802BEC">
        <w:t xml:space="preserve"> = </w:t>
      </w:r>
      <w:r w:rsidR="007C1F43" w:rsidRPr="00802BEC">
        <w:t>1111.11</w:t>
      </w:r>
      <w:r w:rsidRPr="00802BEC">
        <w:t>). Therefore, the following analysis will be conducted with both experiments collapsed together. The Bayes factor showed evidence supporting both the main effects of set size and of probe type (BF</w:t>
      </w:r>
      <w:r w:rsidRPr="00802BEC">
        <w:rPr>
          <w:vertAlign w:val="subscript"/>
        </w:rPr>
        <w:t>10</w:t>
      </w:r>
      <w:r w:rsidRPr="00802BEC">
        <w:t xml:space="preserve"> = </w:t>
      </w:r>
      <w:r w:rsidR="002E7DC9" w:rsidRPr="00802BEC">
        <w:t>5.92</w:t>
      </w:r>
      <w:r w:rsidRPr="00802BEC">
        <w:t>e+41 and BF</w:t>
      </w:r>
      <w:r w:rsidRPr="00802BEC">
        <w:rPr>
          <w:vertAlign w:val="subscript"/>
        </w:rPr>
        <w:t>10</w:t>
      </w:r>
      <w:r w:rsidRPr="00802BEC">
        <w:t xml:space="preserve"> = </w:t>
      </w:r>
      <w:r w:rsidR="002E7DC9" w:rsidRPr="00802BEC">
        <w:t>3.23</w:t>
      </w:r>
      <w:r w:rsidRPr="00802BEC">
        <w:t>e+18, respectively). Evidence also supported the interaction between set size and probe type (BF</w:t>
      </w:r>
      <w:r w:rsidRPr="00802BEC">
        <w:rPr>
          <w:vertAlign w:val="subscript"/>
        </w:rPr>
        <w:t>10</w:t>
      </w:r>
      <w:r w:rsidRPr="00802BEC">
        <w:t xml:space="preserve"> = </w:t>
      </w:r>
      <w:r w:rsidR="002E7DC9" w:rsidRPr="00802BEC">
        <w:t>1.59</w:t>
      </w:r>
      <w:r w:rsidRPr="00802BEC">
        <w:t>e+54).</w:t>
      </w:r>
      <w:r w:rsidR="00BF4632" w:rsidRPr="00802BEC">
        <w:t xml:space="preserve"> </w:t>
      </w:r>
      <w:r w:rsidR="005100D6" w:rsidRPr="00802BEC">
        <w:t xml:space="preserve">The statistic is summarized in Table </w:t>
      </w:r>
      <w:r w:rsidR="00C35CE4">
        <w:t>1</w:t>
      </w:r>
      <w:r w:rsidR="00660B6B" w:rsidRPr="00802BEC">
        <w:t>,</w:t>
      </w:r>
      <w:r w:rsidR="005100D6" w:rsidRPr="00802BEC">
        <w:t xml:space="preserve"> and t</w:t>
      </w:r>
      <w:r w:rsidR="00BF4632" w:rsidRPr="00802BEC">
        <w:t>hese effects are visualized</w:t>
      </w:r>
      <w:r w:rsidR="00BF4632">
        <w:t xml:space="preserve"> in the right panel of Figure 2. </w:t>
      </w:r>
    </w:p>
    <w:p w14:paraId="0157E690" w14:textId="77777777" w:rsidR="00B75234" w:rsidRPr="00BF21C5" w:rsidRDefault="00B75234" w:rsidP="00B75234">
      <w:pPr>
        <w:pStyle w:val="Heading1"/>
        <w:jc w:val="both"/>
      </w:pPr>
      <w:r>
        <w:lastRenderedPageBreak/>
        <w:t xml:space="preserve">Model </w:t>
      </w:r>
      <w:r w:rsidRPr="003508CA">
        <w:t>Comparison</w:t>
      </w:r>
    </w:p>
    <w:p w14:paraId="2434CF6C" w14:textId="6A44F916" w:rsidR="00B75234" w:rsidRDefault="00B75234" w:rsidP="00B75234">
      <w:pPr>
        <w:jc w:val="both"/>
      </w:pPr>
      <w:r>
        <w:t xml:space="preserve">We fitted the Interference Model, the Slot-Averaging Model, and the Variable Precision Model to the data of each experiment after embellishing each model with the Bayesian inference rule. The models </w:t>
      </w:r>
      <w:r w:rsidRPr="009F2FF2">
        <w:rPr>
          <w:noProof/>
        </w:rPr>
        <w:t>were implemented</w:t>
      </w:r>
      <w:r>
        <w:t xml:space="preserve"> in Python 3.6, and the parameters </w:t>
      </w:r>
      <w:r w:rsidRPr="009F2FF2">
        <w:rPr>
          <w:noProof/>
        </w:rPr>
        <w:t>were estimated</w:t>
      </w:r>
      <w:r>
        <w:t xml:space="preserve"> with </w:t>
      </w:r>
      <w:r w:rsidR="00961124">
        <w:t xml:space="preserve">the </w:t>
      </w:r>
      <w:r w:rsidRPr="000C09A4">
        <w:t>differential</w:t>
      </w:r>
      <w:r>
        <w:t xml:space="preserve"> </w:t>
      </w:r>
      <w:r w:rsidRPr="000C09A4">
        <w:t>evolution</w:t>
      </w:r>
      <w:r>
        <w:t xml:space="preserve"> algorithm in </w:t>
      </w:r>
      <w:proofErr w:type="spellStart"/>
      <w:r>
        <w:t>SciPy</w:t>
      </w:r>
      <w:proofErr w:type="spellEnd"/>
      <w:r>
        <w:t xml:space="preserve"> </w:t>
      </w:r>
      <w:r>
        <w:fldChar w:fldCharType="begin"/>
      </w:r>
      <w:r w:rsidR="00854EE6">
        <w:instrText xml:space="preserve"> ADDIN ZOTERO_ITEM CSL_CITATION {"citationID":"a13rlk0irde","properties":{"formattedCitation":"(Jones, Oliphant, Peterson, &amp; others, 2001)","plainCitation":"(Jones, Oliphant, Peterson, &amp; others, 2001)","noteIndex":0},"citationItems":[{"id":206,"uris":["http://zotero.org/users/1327751/items/HDQ2ARZH"],"uri":["http://zotero.org/users/1327751/items/HDQ2ARZH"],"itemData":{"id":206,"type":"book","title":"SciPy: Open Source Scientific Tools for Python","URL":"http://www.scipy.org/","author":[{"family":"Jones","given":"Eric"},{"family":"Oliphant","given":"Travis"},{"family":"Peterson","given":"Pearu"},{"literal":"others"}],"issued":{"date-parts":[["2001"]]},"accessed":{"date-parts":[["2017",5,8]]}}}],"schema":"https://github.com/citation-style-language/schema/raw/master/csl-citation.json"} </w:instrText>
      </w:r>
      <w:r>
        <w:fldChar w:fldCharType="separate"/>
      </w:r>
      <w:r w:rsidRPr="0019539C">
        <w:rPr>
          <w:rFonts w:ascii="Times New Roman" w:hAnsi="Times New Roman" w:cs="Times New Roman"/>
        </w:rPr>
        <w:t>(Jones, Oliphant, Peterson, &amp; others, 2001)</w:t>
      </w:r>
      <w:r>
        <w:fldChar w:fldCharType="end"/>
      </w:r>
      <w:r>
        <w:t xml:space="preserve">. The goodness-of-fit of the models </w:t>
      </w:r>
      <w:r w:rsidRPr="009F2FF2">
        <w:rPr>
          <w:noProof/>
        </w:rPr>
        <w:t xml:space="preserve">was </w:t>
      </w:r>
      <w:r>
        <w:rPr>
          <w:noProof/>
        </w:rPr>
        <w:t>estimated by the deviance, which is –</w:t>
      </w:r>
      <w:r w:rsidR="00F454B6">
        <w:rPr>
          <w:noProof/>
        </w:rPr>
        <w:t>2*</w:t>
      </w:r>
      <w:r>
        <w:rPr>
          <w:noProof/>
        </w:rPr>
        <w:t>log(Likelihood)</w:t>
      </w:r>
      <w:r>
        <w:t xml:space="preserve">. </w:t>
      </w:r>
      <w:del w:id="28" w:author="Hsuan-Yu Lin" w:date="2019-04-09T10:43:00Z">
        <w:r w:rsidRPr="009F2FF2" w:rsidDel="00C117D5">
          <w:rPr>
            <w:noProof/>
          </w:rPr>
          <w:delText>To avoid local minim</w:delText>
        </w:r>
        <w:r w:rsidDel="00C117D5">
          <w:rPr>
            <w:noProof/>
          </w:rPr>
          <w:delText>a</w:delText>
        </w:r>
      </w:del>
      <w:ins w:id="29" w:author="Hsuan-Yu Lin" w:date="2019-04-09T10:43:00Z">
        <w:r w:rsidR="00C117D5">
          <w:rPr>
            <w:noProof/>
          </w:rPr>
          <w:t>The differential-evolusion is a</w:t>
        </w:r>
        <w:r w:rsidR="000601F8">
          <w:rPr>
            <w:noProof/>
          </w:rPr>
          <w:t xml:space="preserve"> global </w:t>
        </w:r>
      </w:ins>
      <w:ins w:id="30" w:author="Hsuan-Yu Lin" w:date="2019-04-09T11:13:00Z">
        <w:r w:rsidR="00854EE6">
          <w:rPr>
            <w:noProof/>
          </w:rPr>
          <w:t>optimization</w:t>
        </w:r>
      </w:ins>
      <w:ins w:id="31" w:author="Hsuan-Yu Lin" w:date="2019-04-09T10:43:00Z">
        <w:r w:rsidR="000601F8">
          <w:rPr>
            <w:noProof/>
          </w:rPr>
          <w:t xml:space="preserve"> algorithm, and the starting population was </w:t>
        </w:r>
      </w:ins>
      <w:del w:id="32" w:author="Hsuan-Yu Lin" w:date="2019-04-09T11:13:00Z">
        <w:r w:rsidDel="000601F8">
          <w:delText xml:space="preserve">, the fitting process was repeated </w:delText>
        </w:r>
        <w:r w:rsidDel="000601F8">
          <w:rPr>
            <w:noProof/>
          </w:rPr>
          <w:delText>ten</w:delText>
        </w:r>
        <w:r w:rsidDel="000601F8">
          <w:delText xml:space="preserve"> times with different starting values (</w:delText>
        </w:r>
      </w:del>
      <w:r>
        <w:t xml:space="preserve">automatically chosen by the </w:t>
      </w:r>
      <w:r w:rsidR="004F77B0">
        <w:t>differential-</w:t>
      </w:r>
      <w:r w:rsidRPr="009F2FF2">
        <w:rPr>
          <w:noProof/>
        </w:rPr>
        <w:t xml:space="preserve">evolution </w:t>
      </w:r>
      <w:r>
        <w:t>algorithm</w:t>
      </w:r>
      <w:ins w:id="33" w:author="Hsuan-Yu Lin" w:date="2019-04-09T11:31:00Z">
        <w:r w:rsidR="00854EE6">
          <w:t xml:space="preserve"> </w:t>
        </w:r>
        <w:r w:rsidR="00854EE6">
          <w:fldChar w:fldCharType="begin"/>
        </w:r>
      </w:ins>
      <w:ins w:id="34" w:author="Hsuan-Yu Lin" w:date="2019-04-11T12:05:00Z">
        <w:r w:rsidR="00D81CEA">
          <w:instrText xml:space="preserve"> ADDIN ZOTERO_ITEM CSL_CITATION {"citationID":"8s3rN8r6","properties":{"formattedCitation":"(Storn &amp; Price, 1997)","plainCitation":"(Storn &amp; Price, 1997)","noteIndex":0},"citationItems":[{"id":"23Z4AESI/CdSCtMfx","uris":["http://zotero.org/users/1327751/items/K4DVRCST"],"uri":["http://zotero.org/users/1327751/items/K4DVRCST"],"itemData":{"id":207,"type":"article-journal","title":"Differential Evolution – A Simple and Efficient Heuristic for global Optimization over Continuous Spaces","container-title":"Journal of Global Optimization","page":"341-359","volume":"11","issue":"4","source":"link.springer.com","abstract":"A new heuristic approach for minimizing possiblynonlinear and non-differentiable continuous spacefunctions is presented. By means of an extensivetestbed it is demonstrated that the new methodconverges faster and with more certainty than manyother acclaimed global optimization methods. The newmethod requires few control variables, is robust, easyto use, and lends itself very well to parallelcomputation.","DOI":"10.1023/A:1008202821328","ISSN":"0925-5001, 1573-2916","journalAbbreviation":"Journal of Global Optimization","language":"en","author":[{"family":"Storn","given":"Rainer"},{"family":"Price","given":"Kenneth"}],"issued":{"date-parts":[["1997",12,1]]}}}],"schema":"https://github.com/citation-style-language/schema/raw/master/csl-citation.json"} </w:instrText>
        </w:r>
      </w:ins>
      <w:ins w:id="35" w:author="Hsuan-Yu Lin" w:date="2019-04-09T11:31:00Z">
        <w:del w:id="36" w:author="Hsuan-Yu Lin" w:date="2019-04-11T12:05:00Z">
          <w:r w:rsidR="00854EE6" w:rsidDel="00D81CEA">
            <w:delInstrText xml:space="preserve"> ADDIN ZOTERO_ITEM CSL_CITATION {"citationID":"8s3rN8r6","properties":{"formattedCitation":"(Storn &amp; Price, 1997)","plainCitation":"(Storn &amp; Price, 1997)","noteIndex":0},"citationItems":[{"id":207,"uris":["http://zotero.org/users/1327751/items/K4DVRCST"],"uri":["http://zotero.org/users/1327751/items/K4DVRCST"],"itemData":{"id":207,"type":"article-journal","title":"Differential Evolution – A Simple and Efficient Heuristic for global Optimization over Continuous Spaces","container-title":"Journal of Global Optimization","page":"341-359","volume":"11","issue":"4","source":"link.springer.com","abstract":"A new heuristic approach for minimizing possiblynonlinear and non-differentiable continuous spacefunctions is presented. By means of an extensivetestbed it is demonstrated that the new methodconverges faster and with more certainty than manyother acclaimed global optimization methods. The newmethod requires few control variables, is robust, easyto use, and lends itself very well to parallelcomputation.","DOI":"10.1023/A:1008202821328","ISSN":"0925-5001, 1573-2916","journalAbbreviation":"Journal of Global Optimization","language":"en","author":[{"family":"Storn","given":"Rainer"},{"family":"Price","given":"Kenneth"}],"issued":{"date-parts":[["1997",12,1]]}}}],"schema":"https://github.com/citation-style-language/schema/raw/master/csl-citation.json"} </w:delInstrText>
          </w:r>
        </w:del>
      </w:ins>
      <w:r w:rsidR="00854EE6">
        <w:fldChar w:fldCharType="separate"/>
      </w:r>
      <w:ins w:id="37" w:author="Hsuan-Yu Lin" w:date="2019-04-09T11:31:00Z">
        <w:r w:rsidR="00854EE6" w:rsidRPr="00854EE6">
          <w:rPr>
            <w:rFonts w:ascii="Calibri" w:hAnsi="Calibri" w:cs="Calibri"/>
            <w:rPrChange w:id="38" w:author="Hsuan-Yu Lin" w:date="2019-04-09T11:31:00Z">
              <w:rPr/>
            </w:rPrChange>
          </w:rPr>
          <w:t>(Storn &amp; Price, 1997)</w:t>
        </w:r>
        <w:r w:rsidR="00854EE6">
          <w:fldChar w:fldCharType="end"/>
        </w:r>
      </w:ins>
      <w:del w:id="39" w:author="Hsuan-Yu Lin" w:date="2019-04-09T11:13:00Z">
        <w:r w:rsidDel="000601F8">
          <w:delText>)</w:delText>
        </w:r>
      </w:del>
      <w:del w:id="40" w:author="Hsuan-Yu Lin" w:date="2019-04-09T11:14:00Z">
        <w:r w:rsidDel="00854EE6">
          <w:delText xml:space="preserve">, and the best fitting result </w:delText>
        </w:r>
        <w:r w:rsidR="008B1C84" w:rsidDel="00854EE6">
          <w:rPr>
            <w:noProof/>
          </w:rPr>
          <w:delText>is</w:delText>
        </w:r>
        <w:r w:rsidR="008B1C84" w:rsidRPr="009F2FF2" w:rsidDel="00854EE6">
          <w:rPr>
            <w:noProof/>
          </w:rPr>
          <w:delText xml:space="preserve"> </w:delText>
        </w:r>
        <w:r w:rsidRPr="009F2FF2" w:rsidDel="00854EE6">
          <w:rPr>
            <w:noProof/>
          </w:rPr>
          <w:delText>reported</w:delText>
        </w:r>
      </w:del>
      <w:r>
        <w:t xml:space="preserve">. To </w:t>
      </w:r>
      <w:r w:rsidR="008B1C84">
        <w:t xml:space="preserve">compensate for </w:t>
      </w:r>
      <w:r>
        <w:t>the different number of parameters in the models, we used</w:t>
      </w:r>
      <w:r w:rsidR="00F67C4C">
        <w:t xml:space="preserve"> AIC</w:t>
      </w:r>
      <w:r>
        <w:t>, which penalize</w:t>
      </w:r>
      <w:r w:rsidR="00A52032">
        <w:t>s</w:t>
      </w:r>
      <w:r>
        <w:t xml:space="preserve"> models for their free parameters, to compare between models. </w:t>
      </w:r>
    </w:p>
    <w:p w14:paraId="1906230D" w14:textId="5010F61F" w:rsidR="00B75234" w:rsidRDefault="00B75234" w:rsidP="00B75234">
      <w:pPr>
        <w:jc w:val="both"/>
      </w:pPr>
      <w:r>
        <w:t xml:space="preserve">As mentioned above, there is some room for interpretation in implementing the optimal Bayesian inference rule </w:t>
      </w:r>
      <w:r>
        <w:fldChar w:fldCharType="begin"/>
      </w:r>
      <w:r w:rsidR="00D81CEA">
        <w:instrText xml:space="preserve"> ADDIN ZOTERO_ITEM CSL_CITATION {"citationID":"32ud0otX","properties":{"formattedCitation":"(Nosofsky &amp; Donkin, 2016)","plainCitation":"(Nosofsky &amp; Donkin, 2016)","noteIndex":0},"citationItems":[{"id":"23Z4AESI/ZiPXkEh0","uris":["http://zotero.org/users/1327751/items/P36V32ZU"],"uri":["http://zotero.org/users/1327751/items/P36V32ZU"],"itemData":{"id":697,"type":"article-journal","title":"Qualitative contrast between knowledge-limited mixed-state and variable-resources models of visual change detection.","container-title":"Journal of Experimental Psychology: Learning, Memory, and Cognition","page":"1507","volume":"42","issue":"10","source":"Google Scholar","author":[{"family":"Nosofsky","given":"Robert M."},{"family":"Donkin","given":"Chris"}],"issued":{"date-parts":[["2016"]]}}}],"schema":"https://github.com/citation-style-language/schema/raw/master/csl-citation.json"} </w:instrText>
      </w:r>
      <w:r>
        <w:fldChar w:fldCharType="separate"/>
      </w:r>
      <w:r w:rsidRPr="00D03E62">
        <w:rPr>
          <w:rFonts w:ascii="Times New Roman" w:hAnsi="Times New Roman" w:cs="Times New Roman"/>
        </w:rPr>
        <w:t>(Nosofsky &amp; Donkin, 2016)</w:t>
      </w:r>
      <w:r>
        <w:fldChar w:fldCharType="end"/>
      </w:r>
      <w:r>
        <w:t xml:space="preserve">: We need to make assumptions about what level of knowledge about memory is attributed to the inference rule. In the IM, we were unsure if the Bayesian inference rule has knowledge of whether or not the target is in the focus of attention on a given trial. If the target is in the focus of attention, the target would have higher precision and resistance to non-target interference. Having knowledge of whether the target item is in the focus of attention or not would affect the assumed precision of retrieval </w:t>
      </w:r>
      <m:oMath>
        <m:r>
          <w:rPr>
            <w:rFonts w:ascii="Cambria Math" w:hAnsi="Cambria Math"/>
          </w:rPr>
          <m:t>κ</m:t>
        </m:r>
      </m:oMath>
      <w:r>
        <w:t xml:space="preserve"> in the decision rule. We therefore compared two versions of the Bayesian inference rule. The winning model </w:t>
      </w:r>
      <w:r w:rsidR="00BC7562">
        <w:t xml:space="preserve">was </w:t>
      </w:r>
      <w:r>
        <w:t>the inference rule with the knowledge of whether the target is in the focus of attention or not. The following report was based on said version.</w:t>
      </w:r>
    </w:p>
    <w:p w14:paraId="1B7B6D46" w14:textId="1FDA26B7" w:rsidR="00B75234" w:rsidRDefault="00B75234" w:rsidP="00B75234">
      <w:pPr>
        <w:jc w:val="both"/>
      </w:pPr>
      <w:r>
        <w:lastRenderedPageBreak/>
        <w:t xml:space="preserve">For the Slot-Averaging model, we tested two versions of the inference rule with different levels of knowledge. The first had the knowledge of whether or not the current target is in </w:t>
      </w:r>
      <w:r w:rsidR="00F360B2">
        <w:t xml:space="preserve">a slot in </w:t>
      </w:r>
      <w:r>
        <w:t xml:space="preserve">memory. If the target is in memory, the retrieved color always comes from the target color, i.e.,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=1</m:t>
        </m:r>
      </m:oMath>
      <w:r w:rsidR="00FF7880">
        <w:t xml:space="preserve">, and is retrieved with precision </w:t>
      </w:r>
      <m:oMath>
        <m:r>
          <w:rPr>
            <w:rFonts w:ascii="Cambria Math" w:hAnsi="Cambria Math"/>
          </w:rPr>
          <m:t>κ</m:t>
        </m:r>
      </m:oMath>
      <w:r>
        <w:t xml:space="preserve">. If the target is not in the memory, however,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same</m:t>
            </m:r>
            <m:r>
              <w:rPr>
                <w:rFonts w:ascii="Cambria Math" w:hAnsi="Cambria Math"/>
              </w:rPr>
              <m:t>, φ</m:t>
            </m:r>
          </m:e>
        </m:d>
      </m:oMath>
      <w:r>
        <w:t xml:space="preserve"> is a uniform distribution, and as such identical to </w:t>
      </w:r>
      <m:oMath>
        <m:r>
          <w:rPr>
            <w:rFonts w:ascii="Cambria Math" w:hAnsi="Cambria Math"/>
          </w:rPr>
          <m:t>P</m:t>
        </m:r>
        <m:d>
          <m:dPr>
            <m:ctrlPr>
              <w:rPr>
                <w:rFonts w:ascii="Cambria Math" w:hAnsi="Cambria Math"/>
                <w:i/>
              </w:rPr>
            </m:ctrlPr>
          </m:dPr>
          <m:e>
            <m:r>
              <w:rPr>
                <w:rFonts w:ascii="Cambria Math" w:hAnsi="Cambria Math"/>
              </w:rPr>
              <m:t>x</m:t>
            </m:r>
          </m:e>
          <m:e>
            <m:r>
              <m:rPr>
                <m:nor/>
              </m:rPr>
              <w:rPr>
                <w:rFonts w:ascii="Cambria Math" w:hAnsi="Cambria Math"/>
              </w:rPr>
              <m:t>change</m:t>
            </m:r>
            <m:r>
              <w:rPr>
                <w:rFonts w:ascii="Cambria Math" w:hAnsi="Cambria Math"/>
              </w:rPr>
              <m:t>, φ</m:t>
            </m:r>
          </m:e>
        </m:d>
      </m:oMath>
      <w:r>
        <w:t xml:space="preserve">. As a consequence, </w:t>
      </w:r>
      <m:oMath>
        <m:sSub>
          <m:sSubPr>
            <m:ctrlPr>
              <w:rPr>
                <w:rFonts w:ascii="Cambria Math" w:hAnsi="Cambria Math"/>
                <w:i/>
              </w:rPr>
            </m:ctrlPr>
          </m:sSubPr>
          <m:e>
            <m:r>
              <w:rPr>
                <w:rFonts w:ascii="Cambria Math" w:hAnsi="Cambria Math"/>
              </w:rPr>
              <m:t>d</m:t>
            </m:r>
          </m:e>
          <m:sub>
            <m:r>
              <w:rPr>
                <w:rFonts w:ascii="Cambria Math" w:hAnsi="Cambria Math"/>
              </w:rPr>
              <m:t>φ</m:t>
            </m:r>
          </m:sub>
        </m:sSub>
        <m:r>
          <w:rPr>
            <w:rFonts w:ascii="Cambria Math" w:hAnsi="Cambria Math"/>
          </w:rPr>
          <m:t>(x)</m:t>
        </m:r>
      </m:oMath>
      <w:r>
        <w:t xml:space="preserve"> is 0, and the inference rule can only guess with 0.5 probability to respond "same" or "change". The second version of the inference rule does not use knowledge of whether the target is in the memory or not, and therefore relies only the general probability of retrieving the target</w:t>
      </w:r>
      <w:r w:rsidR="00050F5F">
        <w:t xml:space="preserve"> for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2B5255">
        <w:t xml:space="preserve">, and assumes precision </w:t>
      </w:r>
      <m:oMath>
        <m:r>
          <w:rPr>
            <w:rFonts w:ascii="Cambria Math" w:hAnsi="Cambria Math"/>
          </w:rPr>
          <m:t>κ</m:t>
        </m:r>
      </m:oMath>
      <w:r w:rsidR="002B5255">
        <w:t xml:space="preserve"> for all trials</w:t>
      </w:r>
      <w:r w:rsidR="00BE63D7">
        <w:t>.</w:t>
      </w:r>
      <w:r>
        <w:t xml:space="preserve"> The fitting result showed that the second version of the inference rule performed much better than the first one, as shown in Figure </w:t>
      </w:r>
      <w:r w:rsidR="00EB353F">
        <w:t>4</w:t>
      </w:r>
      <w:r>
        <w:t>. Therefore, for the following comparison, we used the inference rule which doesn’t have knowledge of whether the target is remembered or not on a given trial.</w:t>
      </w:r>
    </w:p>
    <w:p w14:paraId="691BD375" w14:textId="38304CED" w:rsidR="00B75234" w:rsidRDefault="00B75234" w:rsidP="00B75234">
      <w:pPr>
        <w:jc w:val="both"/>
      </w:pPr>
      <w:r>
        <w:t xml:space="preserve">We also tested two versions of the inference rule for VP. The first one has the knowledge of the precision of the target item in the current trial, and the second version only has the knowledge of the average precision at the current set size. The fitting result showed that the version which only has knowledge of the </w:t>
      </w:r>
      <w:r w:rsidR="00E016A6">
        <w:t xml:space="preserve">average </w:t>
      </w:r>
      <w:r>
        <w:t xml:space="preserve">precision </w:t>
      </w:r>
      <w:r w:rsidR="00D345DF">
        <w:t xml:space="preserve">performed </w:t>
      </w:r>
      <w:r>
        <w:t xml:space="preserve">better, as shown in Figure </w:t>
      </w:r>
      <w:r w:rsidR="00EB353F">
        <w:t>5</w:t>
      </w:r>
      <w:r>
        <w:t xml:space="preserve">, which was in contradict to the previous study </w:t>
      </w:r>
      <w:r>
        <w:fldChar w:fldCharType="begin"/>
      </w:r>
      <w:ins w:id="41" w:author="Hsuan-Yu Lin" w:date="2019-04-09T11:31:00Z">
        <w:r w:rsidR="00854EE6">
          <w:instrText xml:space="preserve"> ADDIN ZOTERO_ITEM CSL_CITATION {"citationID":"a1nvcb82vm2","properties":{"formattedCitation":"(Keshvari et al., 2013)","plainCitation":"(Keshvari et al., 2013)","noteIndex":0},"citationItems":[{"id":248,"uris":["http://zotero.org/users/1327751/items/AW8JHK2V"],"uri":["http://zotero.org/users/1327751/items/AW8JHK2V"],"itemData":{"id":248,"type":"article-journal","title":"No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instrText>
        </w:r>
      </w:ins>
      <w:del w:id="42" w:author="Hsuan-Yu Lin" w:date="2019-04-09T11:31:00Z">
        <w:r w:rsidDel="00854EE6">
          <w:delInstrText xml:space="preserve"> ADDIN ZOTERO_ITEM CSL_CITATION {"citationID":"a1nvcb82vm2","properties":{"formattedCitation":"(Keshvari et al., 2013)","plainCitation":"(Keshvari et al., 2013)"},"citationItems":[{"id":63,"uris":["http://zotero.org/users/1327751/items/AW8JHK2V"],"uri":["http://zotero.org/users/1327751/items/AW8JHK2V"],"itemData":{"id":63,"type":"article-journal","title":"No Evidence for an Item Limit in Change Detection","container-title":"PLOS Computational Biology","page":"e1002927","volume":"9","issue":"2","source":"PLoS Journals","abstract":"Author Summary Working memory is a fundamental aspect of human cognition. It allows us to remember bits of information over short periods of time and make split-second decisions about what to do next. Working memory is often tested using a change detection task: subjects report whether a change occurred between two subsequent visual images that both contain multiple objects (items). The more items are present in the images, the worse they do. The precise origin of this phenomenon is not agreed on. The classic theory asserts that working memory consists of a small number of slots, each of which can store one item; when there are more items than slots, the extra items are discarded. A modern model postulates that working memory is fundamentally limited in the quality rather than the quantity of memories. In a metaphor: instead of watering only a few plants in our garden, we water all of them, but the more plants we have, the less water each will receive on average. We show that this new model does much better in accounting for human change detection responses. This has consequences for the entire field of working memory research.","DOI":"10.1371/journal.pcbi.1002927","ISSN":"1553-7358","journalAbbreviation":"PLOS Computational Biology","author":[{"family":"Keshvari","given":"Shaiyan"},{"family":"Berg","given":"Ronald","non-dropping-particle":"van den"},{"family":"Ma","given":"Wei Ji"}],"issued":{"date-parts":[["2013",2,28]]}}}],"schema":"https://github.com/citation-style-language/schema/raw/master/csl-citation.json"} </w:delInstrText>
        </w:r>
      </w:del>
      <w:r>
        <w:fldChar w:fldCharType="separate"/>
      </w:r>
      <w:r w:rsidRPr="00461040">
        <w:rPr>
          <w:rFonts w:ascii="Times New Roman" w:hAnsi="Times New Roman" w:cs="Times New Roman"/>
        </w:rPr>
        <w:t>(Keshvari et al., 2013)</w:t>
      </w:r>
      <w:r>
        <w:fldChar w:fldCharType="end"/>
      </w:r>
      <w:r>
        <w:t xml:space="preserve">. We used the VP model with the inference rule which only has knowledge of the mean precision of the current set size. </w:t>
      </w:r>
    </w:p>
    <w:p w14:paraId="6B8C1A76" w14:textId="118083E9" w:rsidR="00B75234" w:rsidRDefault="00B75234" w:rsidP="00B75234">
      <w:pPr>
        <w:pStyle w:val="NoSpacing"/>
        <w:ind w:firstLine="720"/>
        <w:jc w:val="both"/>
      </w:pPr>
      <w:del w:id="43" w:author="Hsuan-Yu Lin" w:date="2019-04-09T14:28:00Z">
        <w:r w:rsidDel="00D345DF">
          <w:delText xml:space="preserve">The model fitting results </w:delText>
        </w:r>
        <w:r w:rsidRPr="004029A6" w:rsidDel="00D345DF">
          <w:rPr>
            <w:noProof/>
          </w:rPr>
          <w:delText>are shown</w:delText>
        </w:r>
        <w:r w:rsidDel="00D345DF">
          <w:delText xml:space="preserve"> in Figure </w:delText>
        </w:r>
        <w:r w:rsidR="00425A7F" w:rsidDel="00D345DF">
          <w:delText>3, 4, and 5</w:delText>
        </w:r>
        <w:r w:rsidDel="00D345DF">
          <w:delText xml:space="preserve">. </w:delText>
        </w:r>
      </w:del>
      <w:r>
        <w:t>Overall, all the models were able to fit the similarity gradient effect</w:t>
      </w:r>
      <w:r w:rsidR="00443049">
        <w:t xml:space="preserve"> for </w:t>
      </w:r>
      <w:r w:rsidR="00443049" w:rsidRPr="00664E52">
        <w:rPr>
          <w:i/>
        </w:rPr>
        <w:t>change</w:t>
      </w:r>
      <w:r w:rsidR="00443049">
        <w:t xml:space="preserve"> probes,</w:t>
      </w:r>
      <w:r>
        <w:t xml:space="preserve"> and the set-size effect for the </w:t>
      </w:r>
      <w:r w:rsidRPr="005F6443">
        <w:rPr>
          <w:i/>
        </w:rPr>
        <w:t>same</w:t>
      </w:r>
      <w:r>
        <w:t xml:space="preserve"> probes. However, only the IM was able to predict the worse performance of the </w:t>
      </w:r>
      <w:r w:rsidRPr="005F6443">
        <w:rPr>
          <w:i/>
        </w:rPr>
        <w:t>intrusion</w:t>
      </w:r>
      <w:r>
        <w:t xml:space="preserve"> probes compared to the </w:t>
      </w:r>
      <w:r>
        <w:rPr>
          <w:i/>
        </w:rPr>
        <w:t>new</w:t>
      </w:r>
      <w:r>
        <w:t xml:space="preserve"> probes. The goodness-of-fit </w:t>
      </w:r>
      <w:r w:rsidRPr="009F2FF2">
        <w:rPr>
          <w:noProof/>
        </w:rPr>
        <w:t>show</w:t>
      </w:r>
      <w:r>
        <w:rPr>
          <w:noProof/>
        </w:rPr>
        <w:t>ed</w:t>
      </w:r>
      <w:r>
        <w:t xml:space="preserve"> that IM was the best fitting model for </w:t>
      </w:r>
      <w:r>
        <w:lastRenderedPageBreak/>
        <w:t xml:space="preserve">both experiments. On average, the IM won over the SA and the VP by </w:t>
      </w:r>
      <w:r w:rsidR="008524C8">
        <w:t>29.55</w:t>
      </w:r>
      <w:r>
        <w:t xml:space="preserve"> and </w:t>
      </w:r>
      <w:r w:rsidR="004F15C4">
        <w:t>23.89</w:t>
      </w:r>
      <w:r>
        <w:t xml:space="preserve"> </w:t>
      </w:r>
      <w:r w:rsidR="00930788">
        <w:t>AIC</w:t>
      </w:r>
      <w:r w:rsidR="003960B5">
        <w:t xml:space="preserve"> points</w:t>
      </w:r>
      <w:r>
        <w:t xml:space="preserve"> per participant</w:t>
      </w:r>
      <w:r w:rsidR="002F1BED">
        <w:t xml:space="preserve">; </w:t>
      </w:r>
      <w:r>
        <w:t xml:space="preserve">see </w:t>
      </w:r>
      <w:r w:rsidRPr="00305942">
        <w:t xml:space="preserve">Table </w:t>
      </w:r>
      <w:r w:rsidR="00FC6961" w:rsidRPr="00305942">
        <w:t>2</w:t>
      </w:r>
      <w:r w:rsidRPr="00305942">
        <w:t xml:space="preserve"> for</w:t>
      </w:r>
      <w:r>
        <w:t xml:space="preserve"> the summary of the goodness of fits. The SA and the VP fitted the data poorly mostly because they </w:t>
      </w:r>
      <w:r w:rsidRPr="004029A6">
        <w:rPr>
          <w:noProof/>
        </w:rPr>
        <w:t>failed</w:t>
      </w:r>
      <w:r>
        <w:t xml:space="preserve"> to accommodate the intrusion cost, and the fitting algorithm had to compromise between reproducing the performance on intrusion probes and new probes. </w:t>
      </w:r>
    </w:p>
    <w:p w14:paraId="78E0190D" w14:textId="714D1A69" w:rsidR="00B75234" w:rsidRDefault="00B75234" w:rsidP="00B75234">
      <w:pPr>
        <w:pStyle w:val="NoSpacing"/>
        <w:ind w:firstLine="720"/>
        <w:jc w:val="both"/>
      </w:pPr>
      <w:r>
        <w:t xml:space="preserve">The failure of predicting the intrusion cost is due to the fact that the SA and VP models have no mechanism for generating an elevated chance of retrieving colors similar to the non-target colors. In both models the non-target features play no role in predicting the distribution of retrieved colors. This results in the same prediction for both intrusion probes and new probes. The IM, </w:t>
      </w:r>
      <w:r w:rsidR="00723424">
        <w:t>in contrast</w:t>
      </w:r>
      <w:r>
        <w:t>, predicts that non-target features are retrieved more often than new features because non-targets receive activation at retrieval. As a consequence, features matching an intrusion probe are more likely to be retrieved than features matching a new probe. This enables the IM to explain the intrusion cost.</w:t>
      </w:r>
    </w:p>
    <w:p w14:paraId="482DEF0C" w14:textId="480B17CD" w:rsidR="00B75234" w:rsidRDefault="00B75234" w:rsidP="00B75234">
      <w:pPr>
        <w:jc w:val="both"/>
      </w:pPr>
      <w:r>
        <w:t xml:space="preserve">To </w:t>
      </w:r>
      <w:r w:rsidRPr="004029A6">
        <w:rPr>
          <w:noProof/>
        </w:rPr>
        <w:t>compensate</w:t>
      </w:r>
      <w:r>
        <w:rPr>
          <w:noProof/>
        </w:rPr>
        <w:t xml:space="preserve"> for</w:t>
      </w:r>
      <w:r>
        <w:t xml:space="preserve"> their lack of ability to predict the intrusion cost, we also fitted variants of the SA and the VP which were able to predict elevated retrieval probabilities for non-targets, namely: SA-Swap and VP-Binding. The SA-Swap model adds to the SA model the assumption that swap errors occur between array items at encoding </w:t>
      </w:r>
      <w:commentRangeStart w:id="44"/>
      <w:r>
        <w:fldChar w:fldCharType="begin"/>
      </w:r>
      <w:ins w:id="45" w:author="Hsuan-Yu Lin" w:date="2019-04-09T11:31:00Z">
        <w:r w:rsidR="00854EE6">
          <w:instrText xml:space="preserve"> ADDIN ZOTERO_ITEM CSL_CITATION {"citationID":"ae2grnnt0e","properties":{"formattedCitation":"(Donkin et al., 2015)","plainCitation":"(Donkin et al., 2015)","noteIndex":0},"citationItems":[{"id":192,"uris":["http://zotero.org/users/1327751/items/BXTJKAPE"],"uri":["http://zotero.org/users/1327751/items/BXTJKAPE"],"itemData":{"id":192,"type":"article-journal","title":"Location-based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Le"}],"issued":{"date-parts":[["2015",4]]}}}],"schema":"https://github.com/citation-style-language/schema/raw/master/csl-citation.json"} </w:instrText>
        </w:r>
      </w:ins>
      <w:del w:id="46" w:author="Hsuan-Yu Lin" w:date="2019-04-09T11:31:00Z">
        <w:r w:rsidDel="00854EE6">
          <w:delInstrText xml:space="preserve"> ADDIN ZOTERO_ITEM CSL_CITATION {"citationID":"ae2grnnt0e","properties":{"formattedCitation":"(Donkin et al., 2015)","plainCitation":"(Donkin et al., 2015)"},"citationItems":[{"id":82,"uris":["http://zotero.org/users/1327751/items/BXTJKAPE"],"uri":["http://zotero.org/users/1327751/items/BXTJKAPE"],"itemData":{"id":82,"type":"article-journal","title":"Location-based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Le"}],"issued":{"date-parts":[["2015",4]]}}}],"schema":"https://github.com/citation-style-language/schema/raw/master/csl-citation.json"} </w:delInstrText>
        </w:r>
      </w:del>
      <w:r>
        <w:fldChar w:fldCharType="separate"/>
      </w:r>
      <w:r w:rsidRPr="001D5A3E">
        <w:rPr>
          <w:rFonts w:ascii="Times New Roman" w:hAnsi="Times New Roman" w:cs="Times New Roman"/>
        </w:rPr>
        <w:t>(Donkin et al., 2015)</w:t>
      </w:r>
      <w:r>
        <w:fldChar w:fldCharType="end"/>
      </w:r>
      <w:commentRangeEnd w:id="44"/>
      <w:r w:rsidR="0013107F">
        <w:rPr>
          <w:rStyle w:val="CommentReference"/>
        </w:rPr>
        <w:commentReference w:id="44"/>
      </w:r>
      <w:r>
        <w:t xml:space="preserve">, and the probability of making </w:t>
      </w:r>
      <w:r w:rsidR="00D2169E">
        <w:t xml:space="preserve">such a </w:t>
      </w:r>
      <w:r>
        <w:t xml:space="preserve">swap error increases linearly with set sizes. The VP-Binding model builds on the assumption that – as in the IM – arrays are represented as color-location bindings with limited precision on two dimensions, the feature dimension (color) and the context dimension (location). At test, the location is used to retrieve the color bound to it. The precision of a binding on both dimensions is dependent on the resource amount allocated to it, which varies randomly as in the </w:t>
      </w:r>
      <w:r>
        <w:lastRenderedPageBreak/>
        <w:t xml:space="preserve">original VP. </w:t>
      </w:r>
      <w:r w:rsidR="00446646">
        <w:t xml:space="preserve">This version of the VP model can be thought of as a simplified version of the neural resource model proposed by </w:t>
      </w:r>
      <w:r w:rsidR="00D81CEA">
        <w:fldChar w:fldCharType="begin"/>
      </w:r>
      <w:r w:rsidR="00D81CEA">
        <w:instrText xml:space="preserve"> ADDIN ZOTERO_ITEM CSL_CITATION {"citationID":"r6fHZbCO","properties":{"formattedCitation":"(Schneegans &amp; Bays, 2017)","plainCitation":"(Schneegans &amp; Bays, 2017)","noteIndex":0},"citationItems":[{"id":172,"uris":["http://zotero.org/users/1327751/items/P8PC8TQA"],"uri":["http://zotero.org/users/1327751/items/P8PC8TQA"],"itemData":{"id":172,"type":"article-journal","title":"Neural Architecture for Feature Binding in Visual Working Memory","container-title":"Journal of Neuroscience","page":"3913-3925","volume":"37","issue":"14","source":"www.jneurosci.org","abstract":"Binding refers to the operation that groups different features together into objects. We propose a neural architecture for feature binding in visual working memory that employs populations of neurons with conjunction responses. We tested this model using cued recall tasks, in which subjects had to memorize object arrays composed of simple visual features (color, orientation, and location). After a brief delay, one feature of one item was given as a cue, and the observer had to report, on a continuous scale, one or two other features of the cued item. Binding failure in this task is associated with swap errors, in which observers report an item other than the one indicated by the cue. We observed that the probability of swapping two items strongly correlated with the items' similarity in the cue feature dimension, and found a strong correlation between swap errors occurring in spatial and nonspatial report. The neural model explains both swap errors and response variability as results of decoding noisy neural activity, and can account for the behavioral results in quantitative detail. We then used the model to compare alternative mechanisms for binding nonspatial features. We found the behavioral results fully consistent with a model in which nonspatial features are bound exclusively via their shared location, with no indication of direct binding between color and orientation. These results provide evidence for a special role of location in feature binding, and the model explains how this special role could be realized in the neural system.\nSIGNIFICANCE STATEMENT The problem of feature binding is of central importance in understanding the mechanisms of working memory. How do we remember not only that we saw a red and a round object, but that these features belong together to a single object rather than to different objects in our environment? Here we present evidence for a neural mechanism for feature binding in working memory, based on encoding of visual information by neurons that respond to the conjunction of features. We find clear evidence that nonspatial features are bound via space: we memorize directly where a color or an orientation appeared, but we memorize which color belonged with which orientation only indirectly by virtue of their shared location.","DOI":"10.1523/JNEUROSCI.3493-16.2017","ISSN":"0270-6474, 1529-2401","note":"PMID: 28270569","journalAbbreviation":"J. Neurosci.","language":"en","author":[{"family":"Schneegans","given":"Sebastian"},{"family":"Bays","given":"Paul M."}],"issued":{"date-parts":[["2017",4,5]]}}}],"schema":"https://github.com/citation-style-language/schema/raw/master/csl-citation.json"} </w:instrText>
      </w:r>
      <w:r w:rsidR="00D81CEA">
        <w:fldChar w:fldCharType="separate"/>
      </w:r>
      <w:r w:rsidR="00D81CEA" w:rsidRPr="00110BDA">
        <w:rPr>
          <w:rFonts w:ascii="Calibri" w:hAnsi="Calibri" w:cs="Calibri"/>
        </w:rPr>
        <w:t xml:space="preserve">Schneegans &amp; Bays </w:t>
      </w:r>
      <w:r w:rsidR="00D81CEA">
        <w:rPr>
          <w:rFonts w:ascii="Calibri" w:hAnsi="Calibri" w:cs="Calibri"/>
        </w:rPr>
        <w:t>(</w:t>
      </w:r>
      <w:r w:rsidR="00D81CEA" w:rsidRPr="00110BDA">
        <w:rPr>
          <w:rFonts w:ascii="Calibri" w:hAnsi="Calibri" w:cs="Calibri"/>
        </w:rPr>
        <w:t>2017)</w:t>
      </w:r>
      <w:r w:rsidR="00D81CEA">
        <w:fldChar w:fldCharType="end"/>
      </w:r>
      <w:r w:rsidR="001D65A3">
        <w:t xml:space="preserve"> – although it does not incorporate all features of that model, the simplified version is more amenable to fitting</w:t>
      </w:r>
      <w:r w:rsidR="00446646">
        <w:t xml:space="preserve">. </w:t>
      </w:r>
      <w:r>
        <w:t xml:space="preserve">Please refer to </w:t>
      </w:r>
      <w:r w:rsidR="004B1D44">
        <w:t xml:space="preserve">Appendix </w:t>
      </w:r>
      <w:r w:rsidR="00A44ABD">
        <w:t>B</w:t>
      </w:r>
      <w:r>
        <w:t xml:space="preserve"> for more detail about the SA-Swap and VP-binding models. </w:t>
      </w:r>
    </w:p>
    <w:p w14:paraId="25388BC8" w14:textId="233458AC" w:rsidR="00B75234" w:rsidRDefault="00B75234" w:rsidP="00B75234">
      <w:pPr>
        <w:jc w:val="both"/>
      </w:pPr>
      <w:r>
        <w:t>Both the SA-Swap and the VP-binding model were able to capture the general trend in the data, including the intrusion cost</w:t>
      </w:r>
      <w:r w:rsidR="00BD3976">
        <w:t xml:space="preserve"> as shown in Figure 6</w:t>
      </w:r>
      <w:r>
        <w:t xml:space="preserve">. However, </w:t>
      </w:r>
      <w:r w:rsidR="00524BDA">
        <w:t>AIC</w:t>
      </w:r>
      <w:r w:rsidR="00832D19">
        <w:t xml:space="preserve"> values – listed in Table 2 </w:t>
      </w:r>
      <w:ins w:id="47" w:author="Hsuan-Yu Lin" w:date="2019-04-16T15:18:00Z">
        <w:r w:rsidR="00110BDA">
          <w:t>–</w:t>
        </w:r>
      </w:ins>
      <w:del w:id="48" w:author="Hsuan-Yu Lin" w:date="2019-04-16T15:18:00Z">
        <w:r w:rsidR="00832D19" w:rsidDel="00110BDA">
          <w:delText>--</w:delText>
        </w:r>
      </w:del>
      <w:r w:rsidR="00832D19">
        <w:t xml:space="preserve"> </w:t>
      </w:r>
      <w:r>
        <w:t xml:space="preserve"> indicated that SA-Swap and VP-binding still fit the data more poorly than the IM. </w:t>
      </w:r>
    </w:p>
    <w:p w14:paraId="05574B21" w14:textId="77777777" w:rsidR="00B75234" w:rsidRDefault="00B75234" w:rsidP="00B75234">
      <w:pPr>
        <w:pStyle w:val="Heading1"/>
      </w:pPr>
      <w:r>
        <w:t>Conclusion and General Discussion</w:t>
      </w:r>
    </w:p>
    <w:p w14:paraId="00E9F1CE" w14:textId="77777777" w:rsidR="00B75234" w:rsidRDefault="00B75234" w:rsidP="00B75234">
      <w:pPr>
        <w:jc w:val="both"/>
      </w:pPr>
      <w:r>
        <w:t xml:space="preserve">In this study, we tested three models representing three different theories about visual working memory capacity on the single-probe change detection task. The Interference Model </w:t>
      </w:r>
      <w:r w:rsidRPr="004029A6">
        <w:rPr>
          <w:noProof/>
        </w:rPr>
        <w:t>outperformed</w:t>
      </w:r>
      <w:r>
        <w:t xml:space="preserve"> both the Slot-Averaging and the Variable-Precision model, even after we extended the SA and VP models to account for the intrusion cost we observed in the data. </w:t>
      </w:r>
    </w:p>
    <w:p w14:paraId="29EE23E2" w14:textId="631122B8" w:rsidR="00B75234" w:rsidRDefault="00B75234" w:rsidP="004D09CC">
      <w:pPr>
        <w:jc w:val="both"/>
      </w:pPr>
      <w:r>
        <w:t xml:space="preserve">The </w:t>
      </w:r>
      <w:r w:rsidR="0015517E">
        <w:t xml:space="preserve">intrusion cost – an elevated false-alarm rate to probes matching a </w:t>
      </w:r>
      <w:r>
        <w:t>non-target</w:t>
      </w:r>
      <w:r w:rsidR="0015517E">
        <w:t xml:space="preserve"> compared to new probes not matching any array item </w:t>
      </w:r>
      <w:r w:rsidR="00E83160">
        <w:t>–</w:t>
      </w:r>
      <w:r w:rsidR="00FB5F2F">
        <w:t xml:space="preserve"> </w:t>
      </w:r>
      <w:r>
        <w:t xml:space="preserve">is </w:t>
      </w:r>
      <w:r w:rsidR="0015517E">
        <w:t xml:space="preserve">consistently </w:t>
      </w:r>
      <w:r>
        <w:t xml:space="preserve">observed in change-detection task </w:t>
      </w:r>
      <w:r>
        <w:fldChar w:fldCharType="begin"/>
      </w:r>
      <w:r w:rsidR="00D81CEA">
        <w:instrText xml:space="preserve"> ADDIN ZOTERO_ITEM CSL_CITATION {"citationID":"kteTzCwy","properties":{"formattedCitation":"(Donkin et al., 2015; Rerko et al., 2014)","plainCitation":"(Donkin et al., 2015; Rerko et al., 2014)","noteIndex":0},"citationItems":[{"id":192,"uris":["http://zotero.org/users/1327751/items/BXTJKAPE"],"uri":["http://zotero.org/users/1327751/items/BXTJKAPE"],"itemData":{"id":192,"type":"article-journal","title":"Location-based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Le"}],"issued":{"date-parts":[["2015",4]]}}},{"id":"23Z4AESI/9xLLeBkl","uris":["http://zotero.org/users/1327751/items/VZST3IML"],"uri":["http://zotero.org/users/1327751/items/VZST3IML"],"itemData":{"id":"138vNIOo/zcTPJ3Dz","type":"article-journal","title":"Spatial transposition gradients in visual working memory","container-title":"The Quarterly Journal of Experimental Psychology","page":"3–15","volume":"67","issue":"1","source":"Google Scholar","author":[{"family":"Rerko","given":"Laura"},{"family":"Oberauer","given":"Klaus"},{"family":"Lin","given":"Hsuan-Yu"}],"issued":{"date-parts":[["2014"]]}}}],"schema":"https://github.com/citation-style-language/schema/raw/master/csl-citation.json"} </w:instrText>
      </w:r>
      <w:r>
        <w:fldChar w:fldCharType="separate"/>
      </w:r>
      <w:r w:rsidR="00440612" w:rsidRPr="00440612">
        <w:rPr>
          <w:rFonts w:ascii="Times New Roman" w:hAnsi="Times New Roman" w:cs="Times New Roman"/>
        </w:rPr>
        <w:t>(Donkin et al., 2015; Rerko et al., 2014)</w:t>
      </w:r>
      <w:r>
        <w:fldChar w:fldCharType="end"/>
      </w:r>
      <w:r>
        <w:t xml:space="preserve">. The </w:t>
      </w:r>
      <w:r w:rsidR="00AE3F27">
        <w:t>intrusion cost</w:t>
      </w:r>
      <w:r>
        <w:t xml:space="preserve"> </w:t>
      </w:r>
      <w:r w:rsidRPr="004029A6">
        <w:rPr>
          <w:noProof/>
        </w:rPr>
        <w:t>was also observed</w:t>
      </w:r>
      <w:r>
        <w:t xml:space="preserve"> in verbal materials, </w:t>
      </w:r>
      <w:r w:rsidR="00AE3F27">
        <w:t>for instance</w:t>
      </w:r>
      <w:r>
        <w:t xml:space="preserve"> in the local-recognition task</w:t>
      </w:r>
      <w:r w:rsidR="00440612">
        <w:t xml:space="preserve"> </w:t>
      </w:r>
      <w:r w:rsidR="00440612">
        <w:fldChar w:fldCharType="begin"/>
      </w:r>
      <w:r w:rsidR="00440612">
        <w:instrText xml:space="preserve"> ADDIN ZOTERO_ITEM CSL_CITATION {"citationID":"B4hg5dYR","properties":{"formattedCitation":"(Oberauer, 2008)","plainCitation":"(Oberauer, 2008)","noteIndex":0},"citationItems":[{"id":25,"uris":["http://zotero.org/users/1327751/items/W6H2TCDS"],"uri":["http://zotero.org/users/1327751/items/W6H2TCDS"],"itemData":{"id":25,"type":"article-journal","title":"How to say no: Single- and dual-process theories of short-term recognition tested on negative probes","container-title":"Journal of Experimental Psychology: Learning, Memory, and Cognition","page":"439-459","volume":"34","issue":"3","source":"EBSCOhost","abstract":"Three experiments with short-term recognition tasks are reported. In Experiments 1 and 2, participants decided whether a probe matched a list item specified by its spatial location. Items presented at study in a different location (intrusion probes) had to be rejected. Serial position curves of positive, new, and intrusion probes over the probed location's position were mostly parallel. Serial position curves of intrusion probes over their position of origin were again parallel to those of positive probes. Experiment 3 showed largely parallel serial position effects for positive probes and for intrusion probes plotted over positions in a relevant and an irrelevant list, respectively. The results support a dual-process theory in which recognition is based on familiarity and recollection, and recollection uses 2 retrieval routes, from context to item and from item to context. (PsycINFO Database Record (c) 2013 APA, all rights reserved). (journal abstract)","DOI":"10.1037/0278-7393.34.3.439","ISSN":"0278-7393","shortTitle":"How to say no","journalAbbreviation":"Journal of Experimental Psychology: Learning, Memory, and Cognition","author":[{"family":"Oberauer","given":"Klaus"}],"issued":{"date-parts":[["2008",5]]}}}],"schema":"https://github.com/citation-style-language/schema/raw/master/csl-citation.json"} </w:instrText>
      </w:r>
      <w:r w:rsidR="00440612">
        <w:fldChar w:fldCharType="separate"/>
      </w:r>
      <w:r w:rsidR="00440612" w:rsidRPr="00440612">
        <w:rPr>
          <w:rFonts w:ascii="Calibri" w:hAnsi="Calibri" w:cs="Calibri"/>
        </w:rPr>
        <w:t>(Oberauer, 2008)</w:t>
      </w:r>
      <w:r w:rsidR="00440612">
        <w:fldChar w:fldCharType="end"/>
      </w:r>
      <w:r>
        <w:t xml:space="preserve">. </w:t>
      </w:r>
      <w:r w:rsidR="0015517E">
        <w:t xml:space="preserve">The intrusion cost in the change-detection task is conceptually related to the above-chance tendency to report features of non-targets in the continuous-reproduction task: Both can be explained by a tendency to erroneously retrieve a non-target instead of the target. However, non-target related responses in continuous reproduction could also be explained as sophisticated guesses: A person not knowing the target feature could intentionally choose the feature of a non-target as response on the assumption that this might be a better guess than choosing any feature at random. The </w:t>
      </w:r>
      <w:r w:rsidR="0015517E">
        <w:lastRenderedPageBreak/>
        <w:t>increased false-alarm rate to intrusion probes in change detection, in contrast, cannot be explained as a form of sophisticated guessing.</w:t>
      </w:r>
      <w:r w:rsidR="004D09CC">
        <w:t xml:space="preserve"> </w:t>
      </w:r>
      <w:r>
        <w:t xml:space="preserve">If the </w:t>
      </w:r>
      <w:r w:rsidRPr="004029A6">
        <w:rPr>
          <w:noProof/>
        </w:rPr>
        <w:t>participant</w:t>
      </w:r>
      <w:r>
        <w:t xml:space="preserve"> did not remember the target color but remembered the non-target color, and the non-target color appeared as a probe in the target location, then the participant should reject the probe because they remembered that this probe had been in a different location in the array. As a consequence, we should observe an intrusion benefit. The intrusion cost can only be explained by either assuming that colors are occasionally remembered after losing their location information</w:t>
      </w:r>
      <w:r w:rsidR="00A26F2F">
        <w:t>, so that people remember having seen the probe color but have no information about where in the array it was</w:t>
      </w:r>
      <w:r>
        <w:t>, or</w:t>
      </w:r>
      <w:r w:rsidR="00A26F2F">
        <w:t xml:space="preserve"> else</w:t>
      </w:r>
      <w:r>
        <w:t xml:space="preserve"> by assuming that swap errors (i.e., retrieval of non-target features</w:t>
      </w:r>
      <w:r w:rsidR="00276DA9">
        <w:t xml:space="preserve"> that are treated by the decision process as if they were the target feature</w:t>
      </w:r>
      <w:r>
        <w:t xml:space="preserve">) occur with above-chance probability. </w:t>
      </w:r>
    </w:p>
    <w:p w14:paraId="2FE369D9" w14:textId="124A5879" w:rsidR="00B75234" w:rsidRDefault="00B75234" w:rsidP="00B75234">
      <w:pPr>
        <w:jc w:val="both"/>
      </w:pPr>
      <w:r>
        <w:t xml:space="preserve">In the presented study, the Slot Averaging model failed to explain the intrusion cost without including the assumption of swap errors at encoding. Moreover, the probability that a swap error occurs has to increase with set size </w:t>
      </w:r>
      <w:r w:rsidRPr="004029A6">
        <w:rPr>
          <w:noProof/>
        </w:rPr>
        <w:t>to</w:t>
      </w:r>
      <w:r>
        <w:t xml:space="preserve"> accommodate the observed intrusion cost. </w:t>
      </w:r>
      <w:del w:id="49" w:author="Hsuan-Yu Lin" w:date="2019-04-11T12:36:00Z">
        <w:r w:rsidDel="00DF7807">
          <w:delText xml:space="preserve">Donkin (2014) </w:delText>
        </w:r>
      </w:del>
      <w:ins w:id="50" w:author="Hsuan-Yu Lin" w:date="2019-04-11T12:36:00Z">
        <w:r w:rsidR="00DF7807">
          <w:fldChar w:fldCharType="begin"/>
        </w:r>
      </w:ins>
      <w:ins w:id="51" w:author="Hsuan-Yu Lin" w:date="2019-04-11T12:37:00Z">
        <w:r w:rsidR="00DF7807">
          <w:instrText xml:space="preserve"> ADDIN ZOTERO_ITEM CSL_CITATION {"citationID":"Fe65tFj4","properties":{"formattedCitation":"(Donkin et al., 2015)","plainCitation":"(Donkin et al., 2015)","noteIndex":0},"citationItems":[{"id":192,"uris":["http://zotero.org/users/1327751/items/BXTJKAPE"],"uri":["http://zotero.org/users/1327751/items/BXTJKAPE"],"itemData":{"id":192,"type":"article-journal","title":"Location-based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Le"}],"issued":{"date-parts":[["2015",4]]}}}],"schema":"https://github.com/citation-style-language/schema/raw/master/csl-citation.json"} </w:instrText>
        </w:r>
      </w:ins>
      <w:r w:rsidR="00DF7807">
        <w:fldChar w:fldCharType="separate"/>
      </w:r>
      <w:ins w:id="52" w:author="Hsuan-Yu Lin" w:date="2019-04-11T12:37:00Z">
        <w:r w:rsidR="00DF7807" w:rsidRPr="00DF7807">
          <w:rPr>
            <w:rFonts w:ascii="Calibri" w:hAnsi="Calibri" w:cs="Calibri"/>
          </w:rPr>
          <w:t>Donkin et al.</w:t>
        </w:r>
        <w:r w:rsidR="00DF7807" w:rsidRPr="00DF7807">
          <w:rPr>
            <w:rFonts w:ascii="Calibri" w:hAnsi="Calibri" w:cs="Calibri"/>
            <w:rPrChange w:id="53" w:author="Hsuan-Yu Lin" w:date="2019-04-11T12:37:00Z">
              <w:rPr/>
            </w:rPrChange>
          </w:rPr>
          <w:t xml:space="preserve"> </w:t>
        </w:r>
        <w:r w:rsidR="00DF7807">
          <w:rPr>
            <w:rFonts w:ascii="Calibri" w:hAnsi="Calibri" w:cs="Calibri"/>
          </w:rPr>
          <w:t>(</w:t>
        </w:r>
        <w:r w:rsidR="00DF7807" w:rsidRPr="00DF7807">
          <w:rPr>
            <w:rFonts w:ascii="Calibri" w:hAnsi="Calibri" w:cs="Calibri"/>
            <w:rPrChange w:id="54" w:author="Hsuan-Yu Lin" w:date="2019-04-11T12:37:00Z">
              <w:rPr/>
            </w:rPrChange>
          </w:rPr>
          <w:t>2015)</w:t>
        </w:r>
      </w:ins>
      <w:ins w:id="55" w:author="Hsuan-Yu Lin" w:date="2019-04-11T12:36:00Z">
        <w:r w:rsidR="00DF7807">
          <w:fldChar w:fldCharType="end"/>
        </w:r>
      </w:ins>
      <w:ins w:id="56" w:author="Hsuan-Yu Lin" w:date="2019-04-11T12:37:00Z">
        <w:r w:rsidR="00DF7807">
          <w:t xml:space="preserve"> </w:t>
        </w:r>
      </w:ins>
      <w:r>
        <w:t xml:space="preserve">has shown that a slot model with constant swap error probability would predict a decrease of the intrusion cost with increasing set size, which contradicted the findings in </w:t>
      </w:r>
      <w:ins w:id="57" w:author="Hsuan-Yu Lin" w:date="2019-04-11T12:37:00Z">
        <w:r w:rsidR="00A40DF4">
          <w:fldChar w:fldCharType="begin"/>
        </w:r>
        <w:r w:rsidR="00A40DF4">
          <w:instrText xml:space="preserve"> ADDIN ZOTERO_ITEM CSL_CITATION {"citationID":"Fz0QWy0m","properties":{"formattedCitation":"(Donkin et al., 2015)","plainCitation":"(Donkin et al., 2015)","noteIndex":0},"citationItems":[{"id":192,"uris":["http://zotero.org/users/1327751/items/BXTJKAPE"],"uri":["http://zotero.org/users/1327751/items/BXTJKAPE"],"itemData":{"id":192,"type":"article-journal","title":"Location-based errors in change detection: A challenge for the slots model of visual working memory","container-title":"Memory &amp; Cognition","page":"1-11","source":"link.springer.com","abstract":"The slots model of visual working memory, despite its simplicity, has provided an excellent account of data across a number of change detection experiments. In the current research, we provide a new test of the slots model by investigating its ability to account for the increased prevalence of errors when there is a potential for confusion about the location in which items are presented during study. We assume that such location errors in the slots model occur when the feature information for an item in one location is swapped with the feature information for an item in another location. We show that such a model predicts two factors that will influence the extent to which location errors occur: (1) whether the test item changes to an “external” item not presented at study, or to an “internal” item presented at another location during study, and (2) the number of items in the study array. We manipulate these factors in an experiment, and show that the slots model with location errors fails to provide a satisfactory account of the observed data.","DOI":"10.3758/s13421-014-0487-x","ISSN":"0090-502X, 1532-5946","shortTitle":"Location-based errors in change detection","journalAbbreviation":"Mem Cogn","language":"en","author":[{"family":"Donkin","given":"Chris"},{"family":"Tran","given":"Sophia Chi"},{"family":"Pelley","given":"Mike Le"}],"issued":{"date-parts":[["2015",4]]}}}],"schema":"https://github.com/citation-style-language/schema/raw/master/csl-citation.json"} </w:instrText>
        </w:r>
      </w:ins>
      <w:r w:rsidR="00A40DF4">
        <w:fldChar w:fldCharType="separate"/>
      </w:r>
      <w:ins w:id="58" w:author="Hsuan-Yu Lin" w:date="2019-04-11T12:37:00Z">
        <w:r w:rsidR="00A40DF4" w:rsidRPr="00A40DF4">
          <w:rPr>
            <w:rFonts w:ascii="Calibri" w:hAnsi="Calibri" w:cs="Calibri"/>
          </w:rPr>
          <w:t>Donkin et al.</w:t>
        </w:r>
        <w:r w:rsidR="00A40DF4" w:rsidRPr="00A40DF4">
          <w:rPr>
            <w:rFonts w:ascii="Calibri" w:hAnsi="Calibri" w:cs="Calibri"/>
            <w:rPrChange w:id="59" w:author="Hsuan-Yu Lin" w:date="2019-04-11T12:37:00Z">
              <w:rPr/>
            </w:rPrChange>
          </w:rPr>
          <w:t xml:space="preserve"> </w:t>
        </w:r>
      </w:ins>
      <w:ins w:id="60" w:author="Hsuan-Yu Lin" w:date="2019-04-11T12:38:00Z">
        <w:r w:rsidR="00A40DF4">
          <w:rPr>
            <w:rFonts w:ascii="Calibri" w:hAnsi="Calibri" w:cs="Calibri"/>
          </w:rPr>
          <w:t>(</w:t>
        </w:r>
      </w:ins>
      <w:ins w:id="61" w:author="Hsuan-Yu Lin" w:date="2019-04-11T12:37:00Z">
        <w:r w:rsidR="00A40DF4" w:rsidRPr="00A40DF4">
          <w:rPr>
            <w:rFonts w:ascii="Calibri" w:hAnsi="Calibri" w:cs="Calibri"/>
            <w:rPrChange w:id="62" w:author="Hsuan-Yu Lin" w:date="2019-04-11T12:37:00Z">
              <w:rPr/>
            </w:rPrChange>
          </w:rPr>
          <w:t>2015)</w:t>
        </w:r>
        <w:r w:rsidR="00A40DF4">
          <w:fldChar w:fldCharType="end"/>
        </w:r>
      </w:ins>
      <w:del w:id="63" w:author="Hsuan-Yu Lin" w:date="2019-04-11T12:37:00Z">
        <w:r w:rsidDel="00A40DF4">
          <w:delText>Donkin (</w:delText>
        </w:r>
        <w:commentRangeStart w:id="64"/>
        <w:r w:rsidDel="00A40DF4">
          <w:delText>2014</w:delText>
        </w:r>
        <w:commentRangeEnd w:id="64"/>
        <w:r w:rsidR="00746476" w:rsidDel="00A40DF4">
          <w:rPr>
            <w:rStyle w:val="CommentReference"/>
          </w:rPr>
          <w:commentReference w:id="64"/>
        </w:r>
        <w:r w:rsidDel="00A40DF4">
          <w:delText>)</w:delText>
        </w:r>
      </w:del>
      <w:r>
        <w:t xml:space="preserve"> and in the </w:t>
      </w:r>
      <w:r w:rsidRPr="004029A6">
        <w:rPr>
          <w:noProof/>
        </w:rPr>
        <w:t>present</w:t>
      </w:r>
      <w:r>
        <w:t xml:space="preserve"> study. However, with the assumption that the probability of swap error increases with set sizes, the SA model </w:t>
      </w:r>
      <w:r>
        <w:rPr>
          <w:noProof/>
        </w:rPr>
        <w:t>can</w:t>
      </w:r>
      <w:r>
        <w:t xml:space="preserve"> explain the intrusion cost we observed, although it is difficult to explain why the swap error would increase with set sizes, especially when the set size exceeds the capacity limit</w:t>
      </w:r>
      <w:r w:rsidR="008E4199">
        <w:t>. For instance, if the capacity limit is 3 slots, then 3 array items are stored regardless of whether set size is 3 or anything larger than 3, so there is no conceivable reason for the swap probability to increase beyond set size 3</w:t>
      </w:r>
      <w:r>
        <w:t xml:space="preserve">. </w:t>
      </w:r>
    </w:p>
    <w:p w14:paraId="42607985" w14:textId="2C96EE66" w:rsidR="00B75234" w:rsidRDefault="00B75234" w:rsidP="00BD1625">
      <w:pPr>
        <w:ind w:firstLine="709"/>
        <w:jc w:val="both"/>
      </w:pPr>
      <w:r>
        <w:lastRenderedPageBreak/>
        <w:t xml:space="preserve">The Variable Precision model also cannot </w:t>
      </w:r>
      <w:r w:rsidR="00752292">
        <w:t xml:space="preserve">reproduce </w:t>
      </w:r>
      <w:r>
        <w:t xml:space="preserve">the intrusion cost without implementing an additional mechanism for generating non-target responses. Also, similar to the SA-swap model where the probability of swap error increases with set sizes, the VP-binding model also assumes that the probability of making the non-target response increases with set sizes. Different from the SA-swap model, this assumption is not made ad hoc but arises necessarily from the assumption that a limited resource governs the precision of bindings on the context dimension. With increasing set size, the target location becomes less discriminable from non-target locations, so that non-targets become more likely to be retrieved in response to the target location as cue.  </w:t>
      </w:r>
    </w:p>
    <w:p w14:paraId="0A22B0AF" w14:textId="1E2A3A7B" w:rsidR="00B75234" w:rsidRPr="00C86034" w:rsidRDefault="00B75234" w:rsidP="00B75234">
      <w:pPr>
        <w:jc w:val="both"/>
      </w:pPr>
      <w:r>
        <w:t>Assuming higher degrees of trial-by-trial knowledge involved in the Bayesian inference rule has shown both benefits and harm to the model fitting depending on the models. For</w:t>
      </w:r>
      <w:r w:rsidR="00B47F0B">
        <w:t xml:space="preserve"> the</w:t>
      </w:r>
      <w:r>
        <w:t xml:space="preserve"> IM, attributing to the decision process knowledge of whether the target is in the focus of attention or not improved the model performance. However, assuming knowledge of whether the target is in memory or not reduced the performance </w:t>
      </w:r>
      <w:r w:rsidRPr="004029A6">
        <w:rPr>
          <w:noProof/>
        </w:rPr>
        <w:t>o</w:t>
      </w:r>
      <w:r>
        <w:rPr>
          <w:noProof/>
        </w:rPr>
        <w:t>f</w:t>
      </w:r>
      <w:r>
        <w:t xml:space="preserve"> the SA model and the VP model. The detriment to the SA </w:t>
      </w:r>
      <w:r w:rsidR="00B47F0B">
        <w:t xml:space="preserve">model </w:t>
      </w:r>
      <w:r>
        <w:t xml:space="preserve">arises because when the decision process knows that the target is not in memory, it guesses, and both </w:t>
      </w:r>
      <w:r w:rsidRPr="00423827">
        <w:rPr>
          <w:i/>
        </w:rPr>
        <w:t>same</w:t>
      </w:r>
      <w:r>
        <w:t xml:space="preserve"> and </w:t>
      </w:r>
      <w:r w:rsidRPr="00423827">
        <w:rPr>
          <w:i/>
        </w:rPr>
        <w:t>change</w:t>
      </w:r>
      <w:r>
        <w:t xml:space="preserve"> are equally </w:t>
      </w:r>
      <w:r w:rsidR="00B47F0B">
        <w:t xml:space="preserve">probable </w:t>
      </w:r>
      <w:r>
        <w:t xml:space="preserve">responses. They are equally probable because in the optimal decision rule guessing reflects the prior probability of the two probe types. As set size increases, the target is more often not in memory, and thus, the predicted performance for both </w:t>
      </w:r>
      <w:r w:rsidRPr="00A36466">
        <w:rPr>
          <w:i/>
        </w:rPr>
        <w:t>same</w:t>
      </w:r>
      <w:r>
        <w:t xml:space="preserve"> and </w:t>
      </w:r>
      <w:r w:rsidRPr="00A36466">
        <w:rPr>
          <w:i/>
        </w:rPr>
        <w:t>change</w:t>
      </w:r>
      <w:r>
        <w:t xml:space="preserve"> probes declines </w:t>
      </w:r>
      <w:r w:rsidR="008E07B3">
        <w:t xml:space="preserve">as </w:t>
      </w:r>
      <w:r>
        <w:t xml:space="preserve">the set size increases. This is contrary to the data of both experiments, in which set size predominantly affected accuracy on </w:t>
      </w:r>
      <w:r w:rsidRPr="005F6443">
        <w:rPr>
          <w:i/>
        </w:rPr>
        <w:t>same</w:t>
      </w:r>
      <w:r>
        <w:t xml:space="preserve"> trials. For</w:t>
      </w:r>
      <w:r w:rsidR="00D06CD6">
        <w:t xml:space="preserve"> the</w:t>
      </w:r>
      <w:r>
        <w:t xml:space="preserve"> VP model, the higher degree of knowledge leads to similar predictions as the SA model with </w:t>
      </w:r>
      <w:r w:rsidR="008E07B3">
        <w:t xml:space="preserve">knowledge of </w:t>
      </w:r>
      <w:r>
        <w:t xml:space="preserve">the memory state of the target. Under lower precision in the current trial, the </w:t>
      </w:r>
      <w:r>
        <w:lastRenderedPageBreak/>
        <w:t xml:space="preserve">retrieval distribution from VP will be similar to a uniform distribution. </w:t>
      </w:r>
      <w:r w:rsidR="008E07B3">
        <w:t>If the inference rule is assumed to know that, on a given trial, target precision is very low, it will use a very low precision parameter for computing</w:t>
      </w:r>
      <w:r w:rsidR="00286551">
        <w:t xml:space="preserve"> the likelihood</w:t>
      </w:r>
      <w:r w:rsidR="008E07B3">
        <w:t xml:space="preserve"> </w:t>
      </w:r>
      <m:oMath>
        <m:r>
          <w:rPr>
            <w:rFonts w:ascii="Cambria Math" w:hAnsi="Cambria Math"/>
          </w:rPr>
          <m:t>P(x|</m:t>
        </m:r>
        <m:r>
          <m:rPr>
            <m:nor/>
          </m:rPr>
          <w:rPr>
            <w:rFonts w:ascii="Cambria Math" w:hAnsi="Cambria Math"/>
          </w:rPr>
          <m:t>same</m:t>
        </m:r>
        <m:r>
          <w:rPr>
            <w:rFonts w:ascii="Cambria Math" w:hAnsi="Cambria Math"/>
          </w:rPr>
          <m:t>, φ)</m:t>
        </m:r>
      </m:oMath>
      <w:r w:rsidR="008E07B3">
        <w:t xml:space="preserve">. </w:t>
      </w:r>
      <w:r>
        <w:t xml:space="preserve">In </w:t>
      </w:r>
      <w:r w:rsidR="008E07B3">
        <w:t xml:space="preserve">that </w:t>
      </w:r>
      <w:r>
        <w:t>case, the inference rule can barely distinguish between</w:t>
      </w:r>
      <w:r w:rsidR="008E07B3">
        <w:t xml:space="preserve"> the</w:t>
      </w:r>
      <w:r>
        <w:t xml:space="preserve"> </w:t>
      </w:r>
      <w:r>
        <w:rPr>
          <w:i/>
        </w:rPr>
        <w:t>change</w:t>
      </w:r>
      <w:r>
        <w:t xml:space="preserve"> and</w:t>
      </w:r>
      <w:r w:rsidR="008E07B3">
        <w:t xml:space="preserve"> the</w:t>
      </w:r>
      <w:r>
        <w:t xml:space="preserve"> </w:t>
      </w:r>
      <w:r>
        <w:rPr>
          <w:i/>
        </w:rPr>
        <w:t>same</w:t>
      </w:r>
      <w:r>
        <w:t xml:space="preserve"> </w:t>
      </w:r>
      <w:r w:rsidR="00FF7983">
        <w:t>likelihood</w:t>
      </w:r>
      <w:r>
        <w:t xml:space="preserve">, and the response will be almost </w:t>
      </w:r>
      <w:r w:rsidR="00A960C8">
        <w:t xml:space="preserve">like </w:t>
      </w:r>
      <w:r>
        <w:t xml:space="preserve">random guessing. When the set size gets larger, </w:t>
      </w:r>
      <w:r w:rsidR="00527963">
        <w:t xml:space="preserve">the decision rule </w:t>
      </w:r>
      <w:r>
        <w:t>is more likely to encounter trials with low precision, and more guessing</w:t>
      </w:r>
      <w:r w:rsidR="00527963">
        <w:t>-like decisions</w:t>
      </w:r>
      <w:r>
        <w:t xml:space="preserve"> will be made</w:t>
      </w:r>
      <w:r w:rsidR="00AB50C9">
        <w:t xml:space="preserve"> on both </w:t>
      </w:r>
      <w:r w:rsidR="00AB50C9" w:rsidRPr="00F266EB">
        <w:rPr>
          <w:i/>
        </w:rPr>
        <w:t>same</w:t>
      </w:r>
      <w:r w:rsidR="00AB50C9">
        <w:t xml:space="preserve"> and </w:t>
      </w:r>
      <w:r w:rsidR="00AB50C9" w:rsidRPr="00F266EB">
        <w:rPr>
          <w:i/>
        </w:rPr>
        <w:t>change</w:t>
      </w:r>
      <w:r w:rsidR="00AB50C9">
        <w:t xml:space="preserve"> trials</w:t>
      </w:r>
      <w:r>
        <w:t>, which is contrary to the observed data.</w:t>
      </w:r>
    </w:p>
    <w:p w14:paraId="6FE0DEC5" w14:textId="77777777" w:rsidR="00B75234" w:rsidRDefault="00B75234" w:rsidP="00B75234">
      <w:r>
        <w:br w:type="page"/>
      </w:r>
    </w:p>
    <w:p w14:paraId="20CF2A6C" w14:textId="77777777" w:rsidR="00B75234" w:rsidRDefault="00B75234" w:rsidP="00B75234">
      <w:pPr>
        <w:pStyle w:val="Heading1"/>
      </w:pPr>
      <w:r>
        <w:lastRenderedPageBreak/>
        <w:t>References</w:t>
      </w:r>
    </w:p>
    <w:p w14:paraId="7F69E375" w14:textId="77777777" w:rsidR="00C5038B" w:rsidRDefault="00B75234" w:rsidP="00C552D7">
      <w:pPr>
        <w:pStyle w:val="Bibliography"/>
      </w:pPr>
      <w:r>
        <w:fldChar w:fldCharType="begin"/>
      </w:r>
      <w:r>
        <w:instrText xml:space="preserve"> ADDIN ZOTERO_BIBL {"custom":[]} CSL_BIBLIOGRAPHY </w:instrText>
      </w:r>
      <w:r>
        <w:fldChar w:fldCharType="separate"/>
      </w:r>
      <w:r w:rsidR="00C5038B">
        <w:t xml:space="preserve">Awh, E., Barton, B., &amp; Vogel, E. K. (2007). Visual Working Memory Represents a Fixed Number of Items Regardless of Complexity. </w:t>
      </w:r>
      <w:r w:rsidR="00C5038B">
        <w:rPr>
          <w:i/>
          <w:iCs/>
        </w:rPr>
        <w:t>Psychological Science</w:t>
      </w:r>
      <w:r w:rsidR="00C5038B">
        <w:t xml:space="preserve">, </w:t>
      </w:r>
      <w:r w:rsidR="00C5038B">
        <w:rPr>
          <w:i/>
          <w:iCs/>
        </w:rPr>
        <w:t>18</w:t>
      </w:r>
      <w:r w:rsidR="00C5038B">
        <w:t>(7), 622–628. https://doi.org/10.1111/j.1467-9280.2007.01949.x</w:t>
      </w:r>
    </w:p>
    <w:p w14:paraId="1C48033B" w14:textId="77777777" w:rsidR="00C5038B" w:rsidRDefault="00C5038B" w:rsidP="00C552D7">
      <w:pPr>
        <w:pStyle w:val="Bibliography"/>
      </w:pPr>
      <w:r>
        <w:t xml:space="preserve">Bays, P. M. (2016). A signature of neural coding at human perceptual limits. </w:t>
      </w:r>
      <w:r>
        <w:rPr>
          <w:i/>
          <w:iCs/>
        </w:rPr>
        <w:t>Journal of Vision</w:t>
      </w:r>
      <w:r>
        <w:t xml:space="preserve">, </w:t>
      </w:r>
      <w:r>
        <w:rPr>
          <w:i/>
          <w:iCs/>
        </w:rPr>
        <w:t>16</w:t>
      </w:r>
      <w:r>
        <w:t>(11), 4–4. https://doi.org/10.1167/16.11.4</w:t>
      </w:r>
    </w:p>
    <w:p w14:paraId="11B0AE80" w14:textId="77777777" w:rsidR="00C5038B" w:rsidRDefault="00C5038B" w:rsidP="00C552D7">
      <w:pPr>
        <w:pStyle w:val="Bibliography"/>
      </w:pPr>
      <w:r>
        <w:t xml:space="preserve">Bays, P. M., Catalao, R. F. G., &amp; Husain, M. (2009). The precision of visual working memory is set by allocation of a shared resource. </w:t>
      </w:r>
      <w:r>
        <w:rPr>
          <w:i/>
          <w:iCs/>
        </w:rPr>
        <w:t>Journal of Vision</w:t>
      </w:r>
      <w:r>
        <w:t xml:space="preserve">, </w:t>
      </w:r>
      <w:r>
        <w:rPr>
          <w:i/>
          <w:iCs/>
        </w:rPr>
        <w:t>9</w:t>
      </w:r>
      <w:r>
        <w:t>(10), 7. https://doi.org/10.1167/9.10.7</w:t>
      </w:r>
    </w:p>
    <w:p w14:paraId="42232397" w14:textId="77777777" w:rsidR="00C5038B" w:rsidRDefault="00C5038B" w:rsidP="00C552D7">
      <w:pPr>
        <w:pStyle w:val="Bibliography"/>
      </w:pPr>
      <w:r>
        <w:t xml:space="preserve">Cowan, N., Blume, C. L., &amp; Saults, J. S. (2013). Attention to attributes and objects in working memory. </w:t>
      </w:r>
      <w:r>
        <w:rPr>
          <w:i/>
          <w:iCs/>
        </w:rPr>
        <w:t>Journal of Experimental Psychology: Learning, Memory, and Cognition</w:t>
      </w:r>
      <w:r>
        <w:t xml:space="preserve">, </w:t>
      </w:r>
      <w:r>
        <w:rPr>
          <w:i/>
          <w:iCs/>
        </w:rPr>
        <w:t>39</w:t>
      </w:r>
      <w:r>
        <w:t>(3), 731–747. https://doi.org/10.1037/a0029687</w:t>
      </w:r>
    </w:p>
    <w:p w14:paraId="59192F72" w14:textId="77777777" w:rsidR="00C5038B" w:rsidRDefault="00C5038B" w:rsidP="00C552D7">
      <w:pPr>
        <w:pStyle w:val="Bibliography"/>
      </w:pPr>
      <w:r>
        <w:t xml:space="preserve">Donkin, C., Tran, S. C., &amp; Pelley, M. L. (2015). Location-based errors in change detection: A challenge for the slots model of visual working memory. </w:t>
      </w:r>
      <w:r>
        <w:rPr>
          <w:i/>
          <w:iCs/>
        </w:rPr>
        <w:t>Memory &amp; Cognition</w:t>
      </w:r>
      <w:r>
        <w:t>, 1–11. https://doi.org/10.3758/s13421-014-0487-x</w:t>
      </w:r>
    </w:p>
    <w:p w14:paraId="363E0F37" w14:textId="77777777" w:rsidR="00C5038B" w:rsidRDefault="00C5038B" w:rsidP="00C552D7">
      <w:pPr>
        <w:pStyle w:val="Bibliography"/>
      </w:pPr>
      <w:r>
        <w:t xml:space="preserve">Jones, E., Oliphant, T., Peterson, P., &amp; others. (2001). </w:t>
      </w:r>
      <w:r>
        <w:rPr>
          <w:i/>
          <w:iCs/>
        </w:rPr>
        <w:t>SciPy: Open Source Scientific Tools for Python</w:t>
      </w:r>
      <w:r>
        <w:t>. Retrieved from http://www.scipy.org/</w:t>
      </w:r>
    </w:p>
    <w:p w14:paraId="05DA92EA" w14:textId="77777777" w:rsidR="00C5038B" w:rsidRDefault="00C5038B" w:rsidP="00C552D7">
      <w:pPr>
        <w:pStyle w:val="Bibliography"/>
      </w:pPr>
      <w:r>
        <w:t xml:space="preserve">Keshvari, S., van den Berg, R., &amp; Ma, W. J. (2013). No Evidence for an Item Limit in Change Detection. </w:t>
      </w:r>
      <w:r>
        <w:rPr>
          <w:i/>
          <w:iCs/>
        </w:rPr>
        <w:t>PLOS Computational Biology</w:t>
      </w:r>
      <w:r>
        <w:t xml:space="preserve">, </w:t>
      </w:r>
      <w:r>
        <w:rPr>
          <w:i/>
          <w:iCs/>
        </w:rPr>
        <w:t>9</w:t>
      </w:r>
      <w:r>
        <w:t>(2), e1002927. https://doi.org/10.1371/journal.pcbi.1002927</w:t>
      </w:r>
    </w:p>
    <w:p w14:paraId="2D42DDFF" w14:textId="77777777" w:rsidR="00C5038B" w:rsidRDefault="00C5038B" w:rsidP="00C552D7">
      <w:pPr>
        <w:pStyle w:val="Bibliography"/>
      </w:pPr>
      <w:r>
        <w:t xml:space="preserve">Luck, S. J., &amp; Vogel, E. K. (1997). The capacity of visual working memory for features and conjunctions. </w:t>
      </w:r>
      <w:r>
        <w:rPr>
          <w:i/>
          <w:iCs/>
        </w:rPr>
        <w:t>Nature</w:t>
      </w:r>
      <w:r>
        <w:t xml:space="preserve">, </w:t>
      </w:r>
      <w:r>
        <w:rPr>
          <w:i/>
          <w:iCs/>
        </w:rPr>
        <w:t>390</w:t>
      </w:r>
      <w:r>
        <w:t>(6657), 279–281. https://doi.org/10.1038/36846</w:t>
      </w:r>
    </w:p>
    <w:p w14:paraId="794B41F2" w14:textId="77777777" w:rsidR="00C5038B" w:rsidRDefault="00C5038B" w:rsidP="00C552D7">
      <w:pPr>
        <w:pStyle w:val="Bibliography"/>
      </w:pPr>
      <w:r>
        <w:lastRenderedPageBreak/>
        <w:t xml:space="preserve">Morey, R. D., &amp; Rouder, J. N. (2013). </w:t>
      </w:r>
      <w:r>
        <w:rPr>
          <w:i/>
          <w:iCs/>
        </w:rPr>
        <w:t>BayesFactor: Computation of Bayes factors for common designs</w:t>
      </w:r>
      <w:r>
        <w:t>. Retrieved from http://CRAN.R-project.org/package=BayesFactor</w:t>
      </w:r>
    </w:p>
    <w:p w14:paraId="572DD799" w14:textId="77777777" w:rsidR="00C5038B" w:rsidRDefault="00C5038B" w:rsidP="00C552D7">
      <w:pPr>
        <w:pStyle w:val="Bibliography"/>
      </w:pPr>
      <w:r>
        <w:t xml:space="preserve">Nosofsky, R. M., &amp; Donkin, C. (2016). Qualitative contrast between knowledge-limited mixed-state and variable-resources models of visual change detection. </w:t>
      </w:r>
      <w:r>
        <w:rPr>
          <w:i/>
          <w:iCs/>
        </w:rPr>
        <w:t>Journal of Experimental Psychology: Learning, Memory, and Cognition</w:t>
      </w:r>
      <w:r>
        <w:t xml:space="preserve">, </w:t>
      </w:r>
      <w:r>
        <w:rPr>
          <w:i/>
          <w:iCs/>
        </w:rPr>
        <w:t>42</w:t>
      </w:r>
      <w:r>
        <w:t>(10), 1507.</w:t>
      </w:r>
    </w:p>
    <w:p w14:paraId="14B4FDFF" w14:textId="77777777" w:rsidR="00C5038B" w:rsidRDefault="00C5038B" w:rsidP="00C552D7">
      <w:pPr>
        <w:pStyle w:val="Bibliography"/>
      </w:pPr>
      <w:r>
        <w:t xml:space="preserve">Oberauer, K. (2008). How to say no: Single- and dual-process theories of short-term recognition tested on negative probes. </w:t>
      </w:r>
      <w:r>
        <w:rPr>
          <w:i/>
          <w:iCs/>
        </w:rPr>
        <w:t>Journal of Experimental Psychology: Learning, Memory, and Cognition</w:t>
      </w:r>
      <w:r>
        <w:t xml:space="preserve">, </w:t>
      </w:r>
      <w:r>
        <w:rPr>
          <w:i/>
          <w:iCs/>
        </w:rPr>
        <w:t>34</w:t>
      </w:r>
      <w:r>
        <w:t>(3), 439–459. https://doi.org/10.1037/0278-7393.34.3.439</w:t>
      </w:r>
    </w:p>
    <w:p w14:paraId="7E80EB50" w14:textId="77777777" w:rsidR="00C5038B" w:rsidRDefault="00C5038B" w:rsidP="00C552D7">
      <w:pPr>
        <w:pStyle w:val="Bibliography"/>
      </w:pPr>
      <w:r>
        <w:t xml:space="preserve">Oberauer, K., &amp; Lin, H.-Y. (2017). An interference model of visual working memory. </w:t>
      </w:r>
      <w:r>
        <w:rPr>
          <w:i/>
          <w:iCs/>
        </w:rPr>
        <w:t>Psychological Review</w:t>
      </w:r>
      <w:r>
        <w:t xml:space="preserve">, </w:t>
      </w:r>
      <w:r>
        <w:rPr>
          <w:i/>
          <w:iCs/>
        </w:rPr>
        <w:t>124</w:t>
      </w:r>
      <w:r>
        <w:t>(1), 21–59. https://doi.org/10.1037/rev0000044</w:t>
      </w:r>
    </w:p>
    <w:p w14:paraId="32D04770" w14:textId="77777777" w:rsidR="00C5038B" w:rsidRDefault="00C5038B" w:rsidP="00C552D7">
      <w:pPr>
        <w:pStyle w:val="Bibliography"/>
      </w:pPr>
      <w:r>
        <w:t xml:space="preserve">R. Core Team. (2016). </w:t>
      </w:r>
      <w:r>
        <w:rPr>
          <w:i/>
          <w:iCs/>
        </w:rPr>
        <w:t>R: A Language and Environment for Statistical Computing</w:t>
      </w:r>
      <w:r>
        <w:t>. Retrieved from http://www.R-project.org/</w:t>
      </w:r>
    </w:p>
    <w:p w14:paraId="7B515266" w14:textId="77777777" w:rsidR="00C5038B" w:rsidRDefault="00C5038B" w:rsidP="00C552D7">
      <w:pPr>
        <w:pStyle w:val="Bibliography"/>
      </w:pPr>
      <w:r>
        <w:t xml:space="preserve">Rerko, L., Oberauer, K., &amp; Lin, H.-Y. (2014). Spatial transposition gradients in visual working memory. </w:t>
      </w:r>
      <w:r>
        <w:rPr>
          <w:i/>
          <w:iCs/>
        </w:rPr>
        <w:t>The Quarterly Journal of Experimental Psychology</w:t>
      </w:r>
      <w:r>
        <w:t xml:space="preserve">, </w:t>
      </w:r>
      <w:r>
        <w:rPr>
          <w:i/>
          <w:iCs/>
        </w:rPr>
        <w:t>67</w:t>
      </w:r>
      <w:r>
        <w:t>(1), 3–15.</w:t>
      </w:r>
    </w:p>
    <w:p w14:paraId="79D31487" w14:textId="77777777" w:rsidR="00C5038B" w:rsidRDefault="00C5038B" w:rsidP="00C552D7">
      <w:pPr>
        <w:pStyle w:val="Bibliography"/>
      </w:pPr>
      <w:r>
        <w:t xml:space="preserve">Rouder, J. N., Morey, R. D., Morey, C. C., &amp; Cowan, N. (2011). How to measure working memory capacity in the change detection paradigm. </w:t>
      </w:r>
      <w:r>
        <w:rPr>
          <w:i/>
          <w:iCs/>
        </w:rPr>
        <w:t>Psychonomic Bulletin &amp; Review</w:t>
      </w:r>
      <w:r>
        <w:t xml:space="preserve">, </w:t>
      </w:r>
      <w:r>
        <w:rPr>
          <w:i/>
          <w:iCs/>
        </w:rPr>
        <w:t>18</w:t>
      </w:r>
      <w:r>
        <w:t>(2), 324–330.</w:t>
      </w:r>
    </w:p>
    <w:p w14:paraId="31C77A73" w14:textId="77777777" w:rsidR="00C5038B" w:rsidRDefault="00C5038B" w:rsidP="00C552D7">
      <w:pPr>
        <w:pStyle w:val="Bibliography"/>
      </w:pPr>
      <w:r>
        <w:t xml:space="preserve">Schneegans, S., &amp; Bays, P. M. (2017). Neural Architecture for Feature Binding in Visual Working Memory. </w:t>
      </w:r>
      <w:r>
        <w:rPr>
          <w:i/>
          <w:iCs/>
        </w:rPr>
        <w:t>Journal of Neuroscience</w:t>
      </w:r>
      <w:r>
        <w:t xml:space="preserve">, </w:t>
      </w:r>
      <w:r>
        <w:rPr>
          <w:i/>
          <w:iCs/>
        </w:rPr>
        <w:t>37</w:t>
      </w:r>
      <w:r>
        <w:t>(14), 3913–3925. https://doi.org/10.1523/JNEUROSCI.3493-16.2017</w:t>
      </w:r>
    </w:p>
    <w:p w14:paraId="4CB16DE9" w14:textId="77777777" w:rsidR="00C5038B" w:rsidRDefault="00C5038B" w:rsidP="00C552D7">
      <w:pPr>
        <w:pStyle w:val="Bibliography"/>
      </w:pPr>
      <w:r>
        <w:lastRenderedPageBreak/>
        <w:t xml:space="preserve">Souza, A. S., &amp; Oberauer, K. (2016). In search of the focus of attention in working memory: 13 years of the retro-cue effect. </w:t>
      </w:r>
      <w:r>
        <w:rPr>
          <w:i/>
          <w:iCs/>
        </w:rPr>
        <w:t>Attention, Perception, &amp; Psychophysics</w:t>
      </w:r>
      <w:r>
        <w:t xml:space="preserve">, </w:t>
      </w:r>
      <w:r>
        <w:rPr>
          <w:i/>
          <w:iCs/>
        </w:rPr>
        <w:t>78</w:t>
      </w:r>
      <w:r>
        <w:t>(7), 1839–1860. https://doi.org/10.3758/s13414-016-1108-5</w:t>
      </w:r>
    </w:p>
    <w:p w14:paraId="4DD25F35" w14:textId="77777777" w:rsidR="00C5038B" w:rsidRDefault="00C5038B" w:rsidP="00C552D7">
      <w:pPr>
        <w:pStyle w:val="Bibliography"/>
      </w:pPr>
      <w:r>
        <w:t xml:space="preserve">Storn, R., &amp; Price, K. (1997). Differential Evolution – A Simple and Efficient Heuristic for global Optimization over Continuous Spaces. </w:t>
      </w:r>
      <w:r>
        <w:rPr>
          <w:i/>
          <w:iCs/>
        </w:rPr>
        <w:t>Journal of Global Optimization</w:t>
      </w:r>
      <w:r>
        <w:t xml:space="preserve">, </w:t>
      </w:r>
      <w:r>
        <w:rPr>
          <w:i/>
          <w:iCs/>
        </w:rPr>
        <w:t>11</w:t>
      </w:r>
      <w:r>
        <w:t>(4), 341–359. https://doi.org/10.1023/A:1008202821328</w:t>
      </w:r>
    </w:p>
    <w:p w14:paraId="1A9B4CBF" w14:textId="77777777" w:rsidR="00C5038B" w:rsidRDefault="00C5038B" w:rsidP="00C552D7">
      <w:pPr>
        <w:pStyle w:val="Bibliography"/>
      </w:pPr>
      <w:r>
        <w:t xml:space="preserve">van den Berg, R., Shin, H., Chou, W.-C., George, R., &amp; Ma, W. J. (2012). Variability in encoding precision accounts for visual short-term memory limitations. </w:t>
      </w:r>
      <w:r>
        <w:rPr>
          <w:i/>
          <w:iCs/>
        </w:rPr>
        <w:t>Proceedings of the National Academy of Sciences</w:t>
      </w:r>
      <w:r>
        <w:t>, 201117465. https://doi.org/10.1073/pnas.1117465109</w:t>
      </w:r>
    </w:p>
    <w:p w14:paraId="52DC02B8" w14:textId="77777777" w:rsidR="00C5038B" w:rsidRDefault="00C5038B" w:rsidP="00C552D7">
      <w:pPr>
        <w:pStyle w:val="Bibliography"/>
      </w:pPr>
      <w:r>
        <w:t xml:space="preserve">van Moorselaar, D., Olivers, C. N. L., Theeuwes, J., Lamme, V. A. F., &amp; Sligte, I. G. (2015). Forgotten but not gone: Retro-cue costs and benefits in a double-cueing paradigm suggest multiple states in visual short-term memory. </w:t>
      </w:r>
      <w:r>
        <w:rPr>
          <w:i/>
          <w:iCs/>
        </w:rPr>
        <w:t>Journal of Experimental Psychology: Learning, Memory, and Cognition</w:t>
      </w:r>
      <w:r>
        <w:t xml:space="preserve">, </w:t>
      </w:r>
      <w:r>
        <w:rPr>
          <w:i/>
          <w:iCs/>
        </w:rPr>
        <w:t>41</w:t>
      </w:r>
      <w:r>
        <w:t>(6), 1755–1763. https://doi.org/10.1037/xlm0000124</w:t>
      </w:r>
    </w:p>
    <w:p w14:paraId="5D6123AF" w14:textId="77777777" w:rsidR="00C5038B" w:rsidRDefault="00C5038B" w:rsidP="00C552D7">
      <w:pPr>
        <w:pStyle w:val="Bibliography"/>
      </w:pPr>
      <w:r>
        <w:t xml:space="preserve">Wilken, P., &amp; Ma, W. J. (2004). A detection theory account of change detection. </w:t>
      </w:r>
      <w:r>
        <w:rPr>
          <w:i/>
          <w:iCs/>
        </w:rPr>
        <w:t>Journal of Vision</w:t>
      </w:r>
      <w:r>
        <w:t xml:space="preserve">, </w:t>
      </w:r>
      <w:r>
        <w:rPr>
          <w:i/>
          <w:iCs/>
        </w:rPr>
        <w:t>4</w:t>
      </w:r>
      <w:r>
        <w:t>(12), 11–11.</w:t>
      </w:r>
    </w:p>
    <w:p w14:paraId="72A2DE6B" w14:textId="77777777" w:rsidR="00C5038B" w:rsidRDefault="00C5038B" w:rsidP="00C552D7">
      <w:pPr>
        <w:pStyle w:val="Bibliography"/>
      </w:pPr>
      <w:r>
        <w:t xml:space="preserve">Zhang, W., &amp; Luck, S. J. (2008). Discrete fixed-resolution representations in visual working memory. </w:t>
      </w:r>
      <w:r>
        <w:rPr>
          <w:i/>
          <w:iCs/>
        </w:rPr>
        <w:t>Nature</w:t>
      </w:r>
      <w:r>
        <w:t xml:space="preserve">, </w:t>
      </w:r>
      <w:r>
        <w:rPr>
          <w:i/>
          <w:iCs/>
        </w:rPr>
        <w:t>453</w:t>
      </w:r>
      <w:r>
        <w:t>(7192), 233–235. https://doi.org/10.1038/nature06860</w:t>
      </w:r>
    </w:p>
    <w:p w14:paraId="28180335" w14:textId="027E7C81" w:rsidR="00B75234" w:rsidRPr="000F4D5B" w:rsidRDefault="00B75234" w:rsidP="00B75234">
      <w:r>
        <w:fldChar w:fldCharType="end"/>
      </w:r>
    </w:p>
    <w:p w14:paraId="3C3FC339" w14:textId="77777777" w:rsidR="00B75234" w:rsidRDefault="00B75234" w:rsidP="00B75234">
      <w:pPr>
        <w:pStyle w:val="SectionTitle"/>
      </w:pPr>
      <w:r>
        <w:lastRenderedPageBreak/>
        <w:t>Tables</w:t>
      </w:r>
    </w:p>
    <w:p w14:paraId="753139AC" w14:textId="77777777" w:rsidR="00B75234" w:rsidRDefault="00B75234" w:rsidP="00B75234">
      <w:pPr>
        <w:pStyle w:val="NoSpacing"/>
      </w:pPr>
      <w:r>
        <w:t>Table 1</w:t>
      </w:r>
    </w:p>
    <w:p w14:paraId="7C7E5EC3" w14:textId="77777777" w:rsidR="00B75234" w:rsidRPr="00C0601E" w:rsidRDefault="00B75234" w:rsidP="00B75234">
      <w:pPr>
        <w:pStyle w:val="NoSpacing"/>
        <w:rPr>
          <w:rStyle w:val="Emphasis"/>
          <w:i w:val="0"/>
          <w:iCs w:val="0"/>
        </w:rPr>
      </w:pPr>
      <w:r>
        <w:t>Summary of statistics</w:t>
      </w:r>
    </w:p>
    <w:tbl>
      <w:tblPr>
        <w:tblW w:w="4808" w:type="pct"/>
        <w:tblLook w:val="04A0" w:firstRow="1" w:lastRow="0" w:firstColumn="1" w:lastColumn="0" w:noHBand="0" w:noVBand="1"/>
        <w:tblDescription w:val="Sample table with 5 columns"/>
      </w:tblPr>
      <w:tblGrid>
        <w:gridCol w:w="6434"/>
        <w:gridCol w:w="2567"/>
      </w:tblGrid>
      <w:tr w:rsidR="00B75234" w14:paraId="3C8F8188" w14:textId="77777777" w:rsidTr="00C0341D">
        <w:tc>
          <w:tcPr>
            <w:tcW w:w="3574" w:type="pct"/>
          </w:tcPr>
          <w:p w14:paraId="1706529B" w14:textId="77777777" w:rsidR="00B75234" w:rsidRDefault="00B75234" w:rsidP="00AE7DD3">
            <w:pPr>
              <w:pStyle w:val="NoSpacing"/>
              <w:jc w:val="center"/>
            </w:pPr>
            <w:r>
              <w:t>Model</w:t>
            </w:r>
          </w:p>
        </w:tc>
        <w:tc>
          <w:tcPr>
            <w:tcW w:w="1426" w:type="pct"/>
          </w:tcPr>
          <w:p w14:paraId="689BD035" w14:textId="77777777" w:rsidR="00B75234" w:rsidRDefault="00B75234" w:rsidP="00AE7DD3">
            <w:pPr>
              <w:pStyle w:val="NoSpacing"/>
              <w:jc w:val="right"/>
            </w:pPr>
            <w:r>
              <w:t>Bayes factor</w:t>
            </w:r>
          </w:p>
        </w:tc>
      </w:tr>
      <w:tr w:rsidR="00B75234" w14:paraId="54D97B16" w14:textId="77777777" w:rsidTr="00C0341D">
        <w:tc>
          <w:tcPr>
            <w:tcW w:w="3574" w:type="pct"/>
          </w:tcPr>
          <w:p w14:paraId="6869170B" w14:textId="77777777" w:rsidR="00B75234" w:rsidRDefault="00B75234" w:rsidP="00AE7DD3">
            <w:pPr>
              <w:pStyle w:val="NoSpacing"/>
            </w:pPr>
          </w:p>
        </w:tc>
        <w:tc>
          <w:tcPr>
            <w:tcW w:w="1426" w:type="pct"/>
          </w:tcPr>
          <w:p w14:paraId="22A5FCA1" w14:textId="77777777" w:rsidR="00B75234" w:rsidRDefault="00B75234" w:rsidP="00AE7DD3">
            <w:pPr>
              <w:pStyle w:val="NoSpacing"/>
              <w:jc w:val="right"/>
            </w:pPr>
          </w:p>
        </w:tc>
      </w:tr>
      <w:tr w:rsidR="00B75234" w14:paraId="27E37CD4" w14:textId="77777777" w:rsidTr="00C0341D">
        <w:tc>
          <w:tcPr>
            <w:tcW w:w="3574" w:type="pct"/>
          </w:tcPr>
          <w:p w14:paraId="3653E996" w14:textId="77777777" w:rsidR="00B75234" w:rsidRDefault="00B75234" w:rsidP="00AE7DD3">
            <w:pPr>
              <w:pStyle w:val="NoSpacing"/>
            </w:pPr>
            <w:r>
              <w:t xml:space="preserve">Comparing to </w:t>
            </w:r>
            <m:oMath>
              <m:r>
                <w:rPr>
                  <w:rFonts w:ascii="Cambria Math" w:hAnsi="Cambria Math"/>
                </w:rPr>
                <m:t>PC ~ ID + ProbeType * Setsize</m:t>
              </m:r>
            </m:oMath>
          </w:p>
        </w:tc>
        <w:tc>
          <w:tcPr>
            <w:tcW w:w="1426" w:type="pct"/>
          </w:tcPr>
          <w:p w14:paraId="4C34FD3A" w14:textId="77777777" w:rsidR="00B75234" w:rsidRDefault="00B75234" w:rsidP="00AE7DD3">
            <w:pPr>
              <w:pStyle w:val="NoSpacing"/>
              <w:jc w:val="right"/>
            </w:pPr>
          </w:p>
        </w:tc>
      </w:tr>
      <w:tr w:rsidR="00B75234" w14:paraId="4DB0CF48" w14:textId="77777777" w:rsidTr="00C0341D">
        <w:tc>
          <w:tcPr>
            <w:tcW w:w="3574" w:type="pct"/>
          </w:tcPr>
          <w:p w14:paraId="5D3893ED" w14:textId="77777777" w:rsidR="00B75234" w:rsidRPr="000A2C5F" w:rsidRDefault="00B75234" w:rsidP="00AE7DD3">
            <w:pPr>
              <w:pStyle w:val="NoSpacing"/>
              <w:jc w:val="both"/>
            </w:pPr>
            <m:oMathPara>
              <m:oMathParaPr>
                <m:jc m:val="right"/>
              </m:oMathParaPr>
              <m:oMath>
                <m:r>
                  <w:rPr>
                    <w:rFonts w:ascii="Cambria Math" w:hAnsi="Cambria Math"/>
                  </w:rPr>
                  <m:t>PC~ ID + ProbeType * Setsize*Exp</m:t>
                </m:r>
              </m:oMath>
            </m:oMathPara>
          </w:p>
        </w:tc>
        <w:tc>
          <w:tcPr>
            <w:tcW w:w="1426" w:type="pct"/>
          </w:tcPr>
          <w:p w14:paraId="5E8FCCCD" w14:textId="4CA361F1" w:rsidR="00B75234" w:rsidRDefault="00B75234" w:rsidP="00835F63">
            <w:pPr>
              <w:pStyle w:val="NoSpacing"/>
              <w:jc w:val="right"/>
            </w:pPr>
            <w:r w:rsidRPr="002B6E57">
              <w:t>0.</w:t>
            </w:r>
            <w:r>
              <w:t>0</w:t>
            </w:r>
            <w:r w:rsidR="00835F63">
              <w:t>009</w:t>
            </w:r>
          </w:p>
        </w:tc>
      </w:tr>
      <w:tr w:rsidR="00B75234" w14:paraId="79E8FC60" w14:textId="77777777" w:rsidTr="00C0341D">
        <w:tc>
          <w:tcPr>
            <w:tcW w:w="3574" w:type="pct"/>
          </w:tcPr>
          <w:p w14:paraId="130CCBD6" w14:textId="77777777" w:rsidR="00B75234"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 xml:space="preserve">PC ~ ID </m:t>
              </m:r>
            </m:oMath>
          </w:p>
        </w:tc>
        <w:tc>
          <w:tcPr>
            <w:tcW w:w="1426" w:type="pct"/>
          </w:tcPr>
          <w:p w14:paraId="6CF47993" w14:textId="77777777" w:rsidR="00B75234" w:rsidRDefault="00B75234" w:rsidP="00AE7DD3">
            <w:pPr>
              <w:pStyle w:val="NoSpacing"/>
              <w:jc w:val="right"/>
            </w:pPr>
          </w:p>
        </w:tc>
      </w:tr>
      <w:tr w:rsidR="00B75234" w14:paraId="2AF231F7" w14:textId="77777777" w:rsidTr="00C0341D">
        <w:tc>
          <w:tcPr>
            <w:tcW w:w="3574" w:type="pct"/>
          </w:tcPr>
          <w:p w14:paraId="7A26F85D"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Setsize + ID</m:t>
                </m:r>
              </m:oMath>
            </m:oMathPara>
          </w:p>
        </w:tc>
        <w:tc>
          <w:tcPr>
            <w:tcW w:w="1426" w:type="pct"/>
          </w:tcPr>
          <w:p w14:paraId="441313FA" w14:textId="3BEA7247" w:rsidR="00B75234" w:rsidRDefault="00C6153C" w:rsidP="00AE7DD3">
            <w:pPr>
              <w:pStyle w:val="NoSpacing"/>
              <w:jc w:val="right"/>
            </w:pPr>
            <w:r>
              <w:t>5.92</w:t>
            </w:r>
            <w:r w:rsidR="00B75234">
              <w:t>*10^</w:t>
            </w:r>
            <w:r w:rsidR="00B75234" w:rsidRPr="00E328FD">
              <w:t>41</w:t>
            </w:r>
          </w:p>
        </w:tc>
      </w:tr>
      <w:tr w:rsidR="00B75234" w14:paraId="3A078A7E" w14:textId="77777777" w:rsidTr="00C0341D">
        <w:tc>
          <w:tcPr>
            <w:tcW w:w="3574" w:type="pct"/>
          </w:tcPr>
          <w:p w14:paraId="2873A9E6" w14:textId="77777777" w:rsidR="00B75234" w:rsidRPr="008D2839" w:rsidRDefault="00B75234" w:rsidP="00AE7DD3">
            <w:pPr>
              <w:pStyle w:val="NoSpacing"/>
              <w:jc w:val="right"/>
            </w:pPr>
            <m:oMathPara>
              <m:oMathParaPr>
                <m:jc m:val="right"/>
              </m:oMathParaPr>
              <m:oMath>
                <m:r>
                  <w:rPr>
                    <w:rFonts w:ascii="Cambria Math" w:eastAsia="SimSun" w:hAnsi="Cambria Math" w:cs="Times New Roman"/>
                  </w:rPr>
                  <m:t>PC ~ ProbeType + ID</m:t>
                </m:r>
              </m:oMath>
            </m:oMathPara>
          </w:p>
        </w:tc>
        <w:tc>
          <w:tcPr>
            <w:tcW w:w="1426" w:type="pct"/>
          </w:tcPr>
          <w:p w14:paraId="784995DF" w14:textId="24CFA00E" w:rsidR="00B75234" w:rsidRDefault="00C6153C" w:rsidP="00AE7DD3">
            <w:pPr>
              <w:pStyle w:val="NoSpacing"/>
              <w:jc w:val="right"/>
            </w:pPr>
            <w:r>
              <w:t>3.23</w:t>
            </w:r>
            <w:r w:rsidR="00B75234">
              <w:t>*10^</w:t>
            </w:r>
            <w:r w:rsidR="00B75234" w:rsidRPr="00836F35">
              <w:t>18</w:t>
            </w:r>
          </w:p>
        </w:tc>
      </w:tr>
      <w:tr w:rsidR="00B75234" w14:paraId="3757BC03" w14:textId="77777777" w:rsidTr="00C0341D">
        <w:tc>
          <w:tcPr>
            <w:tcW w:w="3574" w:type="pct"/>
          </w:tcPr>
          <w:p w14:paraId="4E58CEA0" w14:textId="77777777" w:rsidR="00B75234" w:rsidRDefault="00B75234" w:rsidP="00AE7DD3">
            <w:pPr>
              <w:pStyle w:val="NoSpacing"/>
              <w:rPr>
                <w:rFonts w:ascii="Times New Roman" w:eastAsia="SimSun" w:hAnsi="Times New Roman" w:cs="Times New Roman"/>
              </w:rPr>
            </w:pPr>
            <w:r>
              <w:rPr>
                <w:rFonts w:ascii="Times New Roman" w:eastAsia="SimSun" w:hAnsi="Times New Roman" w:cs="Times New Roman"/>
              </w:rPr>
              <w:t xml:space="preserve">Comparing to </w:t>
            </w:r>
            <m:oMath>
              <m:r>
                <w:rPr>
                  <w:rFonts w:ascii="Cambria Math" w:eastAsia="SimSun" w:hAnsi="Cambria Math" w:cs="Times New Roman"/>
                </w:rPr>
                <m:t>PC ~ Setsize + ProbeType + ID</m:t>
              </m:r>
            </m:oMath>
          </w:p>
        </w:tc>
        <w:tc>
          <w:tcPr>
            <w:tcW w:w="1426" w:type="pct"/>
          </w:tcPr>
          <w:p w14:paraId="3FFBBB93" w14:textId="77777777" w:rsidR="00B75234" w:rsidRPr="00E353D0" w:rsidRDefault="00B75234" w:rsidP="00AE7DD3">
            <w:pPr>
              <w:pStyle w:val="NoSpacing"/>
              <w:jc w:val="right"/>
            </w:pPr>
          </w:p>
        </w:tc>
      </w:tr>
      <w:tr w:rsidR="00B75234" w14:paraId="16322611" w14:textId="77777777" w:rsidTr="00C0341D">
        <w:tc>
          <w:tcPr>
            <w:tcW w:w="3574" w:type="pct"/>
          </w:tcPr>
          <w:p w14:paraId="3BD48F1D" w14:textId="77777777" w:rsidR="00B75234" w:rsidRPr="00731CD6" w:rsidRDefault="00B75234" w:rsidP="00AE7DD3">
            <w:pPr>
              <w:pStyle w:val="NoSpacing"/>
              <w:jc w:val="right"/>
              <w:rPr>
                <w:rFonts w:ascii="Times New Roman" w:eastAsia="SimSun" w:hAnsi="Times New Roman" w:cs="Times New Roman"/>
              </w:rPr>
            </w:pPr>
            <m:oMathPara>
              <m:oMathParaPr>
                <m:jc m:val="right"/>
              </m:oMathParaPr>
              <m:oMath>
                <m:r>
                  <w:rPr>
                    <w:rFonts w:ascii="Cambria Math" w:eastAsia="SimSun" w:hAnsi="Cambria Math" w:cs="Times New Roman"/>
                  </w:rPr>
                  <m:t>PC ~Setsize * ProbeType + ID</m:t>
                </m:r>
              </m:oMath>
            </m:oMathPara>
          </w:p>
        </w:tc>
        <w:tc>
          <w:tcPr>
            <w:tcW w:w="1426" w:type="pct"/>
          </w:tcPr>
          <w:p w14:paraId="64832513" w14:textId="466B50E8" w:rsidR="00B75234" w:rsidRPr="00E353D0" w:rsidRDefault="00C6153C" w:rsidP="00AE7DD3">
            <w:pPr>
              <w:pStyle w:val="NoSpacing"/>
              <w:jc w:val="right"/>
            </w:pPr>
            <w:r>
              <w:t>1.59</w:t>
            </w:r>
            <w:r w:rsidR="00B75234">
              <w:t>*10^</w:t>
            </w:r>
            <w:r w:rsidR="00B75234" w:rsidRPr="005A301D">
              <w:t>54</w:t>
            </w:r>
          </w:p>
        </w:tc>
      </w:tr>
    </w:tbl>
    <w:p w14:paraId="5BAC5325" w14:textId="77777777" w:rsidR="00B75234" w:rsidRDefault="00B75234" w:rsidP="00B75234">
      <w:r>
        <w:br w:type="page"/>
      </w:r>
    </w:p>
    <w:p w14:paraId="7CFE8ADA" w14:textId="77777777" w:rsidR="00B75234" w:rsidRDefault="00B75234" w:rsidP="00B75234">
      <w:pPr>
        <w:pStyle w:val="NoSpacing"/>
      </w:pPr>
      <w:r>
        <w:lastRenderedPageBreak/>
        <w:t>Table 2</w:t>
      </w:r>
    </w:p>
    <w:p w14:paraId="4C21DA49" w14:textId="079D61D6" w:rsidR="00B75234" w:rsidRDefault="00B75234" w:rsidP="00B75234">
      <w:pPr>
        <w:pStyle w:val="NoSpacing"/>
      </w:pPr>
      <w:r>
        <w:rPr>
          <w:rStyle w:val="Emphasis"/>
        </w:rPr>
        <w:t xml:space="preserve">Goodness-of-fit for Slot-Averaging model, Variable-Precision model, and Interference Model under different </w:t>
      </w:r>
      <w:r w:rsidR="00F20D6A">
        <w:rPr>
          <w:rStyle w:val="Emphasis"/>
        </w:rPr>
        <w:t xml:space="preserve">levels of </w:t>
      </w:r>
      <w:r>
        <w:rPr>
          <w:rStyle w:val="Emphasis"/>
        </w:rPr>
        <w:t xml:space="preserve">knowledge </w:t>
      </w:r>
      <w:r w:rsidR="00F20D6A">
        <w:rPr>
          <w:rStyle w:val="Emphasis"/>
        </w:rPr>
        <w:t xml:space="preserve">attributed to the </w:t>
      </w:r>
      <w:r>
        <w:rPr>
          <w:rStyle w:val="Emphasis"/>
        </w:rPr>
        <w:t xml:space="preserve">inference rule. The and </w:t>
      </w:r>
      <w:r>
        <w:rPr>
          <w:rStyle w:val="Emphasis"/>
          <w:rFonts w:cstheme="minorHAnsi"/>
        </w:rPr>
        <w:t>Δ</w:t>
      </w:r>
      <w:r>
        <w:rPr>
          <w:rStyle w:val="Emphasis"/>
        </w:rPr>
        <w:t xml:space="preserve"> AIC represent the difference between each model’s AIC and the lowest </w:t>
      </w:r>
      <w:r w:rsidR="00F20D6A">
        <w:rPr>
          <w:rStyle w:val="Emphasis"/>
        </w:rPr>
        <w:t xml:space="preserve">AIC </w:t>
      </w:r>
      <w:r>
        <w:rPr>
          <w:rStyle w:val="Emphasis"/>
        </w:rPr>
        <w:t>value of any model</w:t>
      </w:r>
      <w:r w:rsidR="00F20D6A">
        <w:rPr>
          <w:rStyle w:val="Emphasis"/>
        </w:rPr>
        <w:t>,</w:t>
      </w:r>
      <w:r>
        <w:rPr>
          <w:rStyle w:val="Emphasis"/>
        </w:rPr>
        <w:t xml:space="preserve"> averaged over participants; smaller values reflect better fit.</w:t>
      </w:r>
    </w:p>
    <w:tbl>
      <w:tblPr>
        <w:tblW w:w="5529" w:type="pct"/>
        <w:tblLook w:val="04A0" w:firstRow="1" w:lastRow="0" w:firstColumn="1" w:lastColumn="0" w:noHBand="0" w:noVBand="1"/>
      </w:tblPr>
      <w:tblGrid>
        <w:gridCol w:w="1845"/>
        <w:gridCol w:w="5684"/>
        <w:gridCol w:w="2821"/>
      </w:tblGrid>
      <w:tr w:rsidR="00B75234" w14:paraId="48AE0CA4" w14:textId="77777777" w:rsidTr="00C552D7">
        <w:tc>
          <w:tcPr>
            <w:tcW w:w="891" w:type="pct"/>
          </w:tcPr>
          <w:p w14:paraId="49BFFD8F" w14:textId="77777777" w:rsidR="00B75234" w:rsidRDefault="00B75234" w:rsidP="00AE7DD3">
            <w:pPr>
              <w:pStyle w:val="NoSpacing"/>
              <w:jc w:val="center"/>
            </w:pPr>
            <w:r>
              <w:t>Model</w:t>
            </w:r>
          </w:p>
        </w:tc>
        <w:tc>
          <w:tcPr>
            <w:tcW w:w="2746" w:type="pct"/>
          </w:tcPr>
          <w:p w14:paraId="656F2506" w14:textId="77777777" w:rsidR="00B75234" w:rsidRDefault="00B75234" w:rsidP="00AE7DD3">
            <w:pPr>
              <w:pStyle w:val="NoSpacing"/>
              <w:jc w:val="center"/>
            </w:pPr>
            <w:r>
              <w:t>Knowledge of the Inference Rule</w:t>
            </w:r>
          </w:p>
        </w:tc>
        <w:tc>
          <w:tcPr>
            <w:tcW w:w="1363" w:type="pct"/>
          </w:tcPr>
          <w:p w14:paraId="73EC3B5B" w14:textId="77777777" w:rsidR="00B75234" w:rsidRDefault="00B75234" w:rsidP="00AE7DD3">
            <w:pPr>
              <w:pStyle w:val="NoSpacing"/>
              <w:jc w:val="center"/>
            </w:pPr>
            <w:r>
              <w:rPr>
                <w:rFonts w:cstheme="minorHAnsi"/>
              </w:rPr>
              <w:t>∆</w:t>
            </w:r>
            <w:r>
              <w:t>AIC</w:t>
            </w:r>
          </w:p>
        </w:tc>
      </w:tr>
      <w:tr w:rsidR="00B75234" w14:paraId="408B13B9" w14:textId="77777777" w:rsidTr="00C552D7">
        <w:tc>
          <w:tcPr>
            <w:tcW w:w="891" w:type="pct"/>
          </w:tcPr>
          <w:p w14:paraId="5827CFB6" w14:textId="77777777" w:rsidR="00B75234" w:rsidRDefault="00B75234" w:rsidP="00AE7DD3">
            <w:pPr>
              <w:pStyle w:val="NoSpacing"/>
            </w:pPr>
            <w:r>
              <w:t>Slot-Averaging</w:t>
            </w:r>
          </w:p>
        </w:tc>
        <w:tc>
          <w:tcPr>
            <w:tcW w:w="2746" w:type="pct"/>
          </w:tcPr>
          <w:p w14:paraId="0A5854AF" w14:textId="77777777" w:rsidR="00B75234" w:rsidRDefault="00B75234" w:rsidP="00AE7DD3">
            <w:pPr>
              <w:pStyle w:val="NoSpacing"/>
            </w:pPr>
          </w:p>
        </w:tc>
        <w:tc>
          <w:tcPr>
            <w:tcW w:w="1363" w:type="pct"/>
          </w:tcPr>
          <w:p w14:paraId="79B56FB3" w14:textId="77777777" w:rsidR="00B75234" w:rsidRDefault="00B75234" w:rsidP="00AE7DD3">
            <w:pPr>
              <w:pStyle w:val="NoSpacing"/>
              <w:jc w:val="center"/>
            </w:pPr>
          </w:p>
        </w:tc>
      </w:tr>
      <w:tr w:rsidR="00B75234" w14:paraId="560075B9" w14:textId="77777777" w:rsidTr="00C552D7">
        <w:tc>
          <w:tcPr>
            <w:tcW w:w="891" w:type="pct"/>
          </w:tcPr>
          <w:p w14:paraId="3280770D" w14:textId="77777777" w:rsidR="00B75234" w:rsidRPr="000A2C5F" w:rsidRDefault="00B75234" w:rsidP="00AE7DD3">
            <w:pPr>
              <w:pStyle w:val="NoSpacing"/>
              <w:jc w:val="both"/>
            </w:pPr>
          </w:p>
        </w:tc>
        <w:tc>
          <w:tcPr>
            <w:tcW w:w="2746" w:type="pct"/>
          </w:tcPr>
          <w:p w14:paraId="0563F535" w14:textId="3E3BA484" w:rsidR="00B75234" w:rsidRPr="000A2C5F" w:rsidRDefault="00B75234" w:rsidP="00AE7DD3">
            <w:pPr>
              <w:pStyle w:val="NoSpacing"/>
              <w:jc w:val="both"/>
            </w:pPr>
            <w:r>
              <w:t xml:space="preserve">Knowing </w:t>
            </w:r>
            <w:r w:rsidR="00504EA0">
              <w:t xml:space="preserve">whether </w:t>
            </w:r>
            <w:r>
              <w:t>the target is in a slot or not</w:t>
            </w:r>
          </w:p>
        </w:tc>
        <w:tc>
          <w:tcPr>
            <w:tcW w:w="1363" w:type="pct"/>
          </w:tcPr>
          <w:p w14:paraId="66C2B0AB" w14:textId="136EF166" w:rsidR="00B75234" w:rsidRDefault="00A95E5D" w:rsidP="00AE7DD3">
            <w:pPr>
              <w:pStyle w:val="NoSpacing"/>
              <w:jc w:val="center"/>
            </w:pPr>
            <w:r>
              <w:t>81.96</w:t>
            </w:r>
          </w:p>
        </w:tc>
      </w:tr>
      <w:tr w:rsidR="00B75234" w14:paraId="5BB0DF77" w14:textId="77777777" w:rsidTr="00C552D7">
        <w:tc>
          <w:tcPr>
            <w:tcW w:w="891" w:type="pct"/>
          </w:tcPr>
          <w:p w14:paraId="6AB11FBC" w14:textId="77777777" w:rsidR="00B75234" w:rsidRPr="000A2C5F" w:rsidRDefault="00B75234" w:rsidP="00AE7DD3">
            <w:pPr>
              <w:pStyle w:val="NoSpacing"/>
              <w:jc w:val="both"/>
            </w:pPr>
          </w:p>
        </w:tc>
        <w:tc>
          <w:tcPr>
            <w:tcW w:w="2746" w:type="pct"/>
          </w:tcPr>
          <w:p w14:paraId="281B4DDC" w14:textId="0AE2301C" w:rsidR="00B75234" w:rsidRPr="000A2C5F" w:rsidRDefault="00B75234" w:rsidP="00AE7DD3">
            <w:pPr>
              <w:pStyle w:val="NoSpacing"/>
              <w:jc w:val="both"/>
            </w:pPr>
            <w:r>
              <w:t xml:space="preserve">Not knowing </w:t>
            </w:r>
            <w:r w:rsidR="00504EA0">
              <w:t xml:space="preserve">whether </w:t>
            </w:r>
            <w:r>
              <w:t>the target is in a slot or not</w:t>
            </w:r>
          </w:p>
        </w:tc>
        <w:tc>
          <w:tcPr>
            <w:tcW w:w="1363" w:type="pct"/>
          </w:tcPr>
          <w:p w14:paraId="3A86AD3D" w14:textId="0770A126" w:rsidR="00B75234" w:rsidRDefault="00A95E5D" w:rsidP="00AE7DD3">
            <w:pPr>
              <w:pStyle w:val="NoSpacing"/>
              <w:jc w:val="center"/>
            </w:pPr>
            <w:r>
              <w:t>29.55</w:t>
            </w:r>
          </w:p>
        </w:tc>
      </w:tr>
      <w:tr w:rsidR="00B75234" w14:paraId="6F33E677" w14:textId="77777777" w:rsidTr="00C552D7">
        <w:tc>
          <w:tcPr>
            <w:tcW w:w="891" w:type="pct"/>
          </w:tcPr>
          <w:p w14:paraId="2B79BE0F" w14:textId="77777777" w:rsidR="00B75234" w:rsidRPr="000A2C5F" w:rsidRDefault="00B75234" w:rsidP="00AE7DD3">
            <w:pPr>
              <w:pStyle w:val="NoSpacing"/>
              <w:jc w:val="both"/>
            </w:pPr>
            <w:r>
              <w:t>Variable-Precision</w:t>
            </w:r>
          </w:p>
        </w:tc>
        <w:tc>
          <w:tcPr>
            <w:tcW w:w="2746" w:type="pct"/>
          </w:tcPr>
          <w:p w14:paraId="787D1984" w14:textId="77777777" w:rsidR="00B75234" w:rsidRDefault="00B75234" w:rsidP="00AE7DD3">
            <w:pPr>
              <w:pStyle w:val="NoSpacing"/>
              <w:jc w:val="both"/>
            </w:pPr>
          </w:p>
        </w:tc>
        <w:tc>
          <w:tcPr>
            <w:tcW w:w="1363" w:type="pct"/>
          </w:tcPr>
          <w:p w14:paraId="7248D583" w14:textId="77777777" w:rsidR="00B75234" w:rsidRDefault="00B75234" w:rsidP="00AE7DD3">
            <w:pPr>
              <w:pStyle w:val="NoSpacing"/>
              <w:jc w:val="center"/>
            </w:pPr>
          </w:p>
        </w:tc>
      </w:tr>
      <w:tr w:rsidR="00B75234" w14:paraId="45DEFC0B" w14:textId="77777777" w:rsidTr="00C552D7">
        <w:tc>
          <w:tcPr>
            <w:tcW w:w="891" w:type="pct"/>
          </w:tcPr>
          <w:p w14:paraId="351D6861" w14:textId="77777777" w:rsidR="00B75234" w:rsidRPr="000A2C5F" w:rsidRDefault="00B75234" w:rsidP="00AE7DD3">
            <w:pPr>
              <w:pStyle w:val="NoSpacing"/>
              <w:jc w:val="both"/>
              <w:rPr>
                <w:rFonts w:ascii="Times New Roman" w:eastAsia="SimSun" w:hAnsi="Times New Roman" w:cs="Times New Roman"/>
              </w:rPr>
            </w:pPr>
          </w:p>
        </w:tc>
        <w:tc>
          <w:tcPr>
            <w:tcW w:w="2746" w:type="pct"/>
          </w:tcPr>
          <w:p w14:paraId="443A2289"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Knowing the precision of the current trial</w:t>
            </w:r>
          </w:p>
        </w:tc>
        <w:tc>
          <w:tcPr>
            <w:tcW w:w="1363" w:type="pct"/>
          </w:tcPr>
          <w:p w14:paraId="054BBEAF" w14:textId="2754C705" w:rsidR="00B75234" w:rsidRDefault="00B75234" w:rsidP="00A95E5D">
            <w:pPr>
              <w:pStyle w:val="NoSpacing"/>
              <w:jc w:val="center"/>
            </w:pPr>
            <w:r>
              <w:t>75.</w:t>
            </w:r>
            <w:r w:rsidR="00A95E5D">
              <w:t>39</w:t>
            </w:r>
          </w:p>
        </w:tc>
      </w:tr>
      <w:tr w:rsidR="00B75234" w14:paraId="1AA7EB98" w14:textId="77777777" w:rsidTr="00C552D7">
        <w:tc>
          <w:tcPr>
            <w:tcW w:w="891" w:type="pct"/>
          </w:tcPr>
          <w:p w14:paraId="1677FBE1" w14:textId="77777777" w:rsidR="00B75234" w:rsidRPr="000A2C5F" w:rsidRDefault="00B75234" w:rsidP="00AE7DD3">
            <w:pPr>
              <w:pStyle w:val="NoSpacing"/>
              <w:jc w:val="both"/>
              <w:rPr>
                <w:rFonts w:ascii="Times New Roman" w:eastAsia="SimSun" w:hAnsi="Times New Roman" w:cs="Times New Roman"/>
              </w:rPr>
            </w:pPr>
          </w:p>
        </w:tc>
        <w:tc>
          <w:tcPr>
            <w:tcW w:w="2746" w:type="pct"/>
          </w:tcPr>
          <w:p w14:paraId="14069DF7" w14:textId="77777777" w:rsidR="00B75234" w:rsidRPr="000A2C5F" w:rsidRDefault="00B75234" w:rsidP="00AE7DD3">
            <w:pPr>
              <w:pStyle w:val="NoSpacing"/>
              <w:jc w:val="both"/>
              <w:rPr>
                <w:rFonts w:ascii="Times New Roman" w:eastAsia="SimSun" w:hAnsi="Times New Roman" w:cs="Times New Roman"/>
              </w:rPr>
            </w:pPr>
            <w:r>
              <w:rPr>
                <w:rFonts w:ascii="Times New Roman" w:eastAsia="SimSun" w:hAnsi="Times New Roman" w:cs="Times New Roman"/>
              </w:rPr>
              <w:t>Only knowing the average precision</w:t>
            </w:r>
          </w:p>
        </w:tc>
        <w:tc>
          <w:tcPr>
            <w:tcW w:w="1363" w:type="pct"/>
          </w:tcPr>
          <w:p w14:paraId="5CE6BB2F" w14:textId="2D7513AB" w:rsidR="00B75234" w:rsidRDefault="00B75234" w:rsidP="00A95E5D">
            <w:pPr>
              <w:pStyle w:val="NoSpacing"/>
              <w:jc w:val="center"/>
            </w:pPr>
            <w:r>
              <w:t>23.</w:t>
            </w:r>
            <w:r w:rsidR="00A95E5D">
              <w:t>89</w:t>
            </w:r>
          </w:p>
        </w:tc>
      </w:tr>
      <w:tr w:rsidR="00B75234" w14:paraId="7A654F56" w14:textId="77777777" w:rsidTr="00C552D7">
        <w:tc>
          <w:tcPr>
            <w:tcW w:w="891" w:type="pct"/>
          </w:tcPr>
          <w:p w14:paraId="3705E0D0" w14:textId="77777777" w:rsidR="00B75234" w:rsidRDefault="00B75234" w:rsidP="00AE7DD3">
            <w:pPr>
              <w:pStyle w:val="NoSpacing"/>
              <w:jc w:val="both"/>
              <w:rPr>
                <w:rFonts w:ascii="Times New Roman" w:eastAsia="SimSun" w:hAnsi="Times New Roman" w:cs="Times New Roman"/>
              </w:rPr>
            </w:pPr>
            <w:r>
              <w:t>Interference Model</w:t>
            </w:r>
          </w:p>
        </w:tc>
        <w:tc>
          <w:tcPr>
            <w:tcW w:w="2746" w:type="pct"/>
          </w:tcPr>
          <w:p w14:paraId="778E670C" w14:textId="77777777" w:rsidR="00B75234" w:rsidRDefault="00B75234" w:rsidP="00AE7DD3">
            <w:pPr>
              <w:pStyle w:val="NoSpacing"/>
              <w:jc w:val="both"/>
              <w:rPr>
                <w:rFonts w:ascii="Times New Roman" w:eastAsia="SimSun" w:hAnsi="Times New Roman" w:cs="Times New Roman"/>
              </w:rPr>
            </w:pPr>
          </w:p>
        </w:tc>
        <w:tc>
          <w:tcPr>
            <w:tcW w:w="1363" w:type="pct"/>
          </w:tcPr>
          <w:p w14:paraId="2D142F3F" w14:textId="77777777" w:rsidR="00B75234" w:rsidRDefault="00B75234" w:rsidP="00AE7DD3">
            <w:pPr>
              <w:pStyle w:val="NoSpacing"/>
              <w:jc w:val="center"/>
            </w:pPr>
          </w:p>
        </w:tc>
      </w:tr>
      <w:tr w:rsidR="00B75234" w14:paraId="3DF6F67C" w14:textId="77777777" w:rsidTr="00C552D7">
        <w:tc>
          <w:tcPr>
            <w:tcW w:w="891" w:type="pct"/>
          </w:tcPr>
          <w:p w14:paraId="1BA19313" w14:textId="77777777" w:rsidR="00B75234" w:rsidRPr="008D2839" w:rsidRDefault="00B75234" w:rsidP="00AE7DD3">
            <w:pPr>
              <w:pStyle w:val="NoSpacing"/>
            </w:pPr>
          </w:p>
        </w:tc>
        <w:tc>
          <w:tcPr>
            <w:tcW w:w="2746" w:type="pct"/>
          </w:tcPr>
          <w:p w14:paraId="20940B0F" w14:textId="51401C88" w:rsidR="00B75234" w:rsidRPr="008D2839" w:rsidRDefault="00B75234" w:rsidP="00AE7DD3">
            <w:pPr>
              <w:pStyle w:val="NoSpacing"/>
            </w:pPr>
            <w:r>
              <w:t xml:space="preserve">Knowing </w:t>
            </w:r>
            <w:r w:rsidR="00504EA0">
              <w:t xml:space="preserve">whether </w:t>
            </w:r>
            <w:r>
              <w:t>the target is in the focus of attention or not</w:t>
            </w:r>
          </w:p>
        </w:tc>
        <w:tc>
          <w:tcPr>
            <w:tcW w:w="1363" w:type="pct"/>
            <w:vAlign w:val="center"/>
          </w:tcPr>
          <w:p w14:paraId="6A78F90A" w14:textId="3471F519" w:rsidR="00B75234" w:rsidRDefault="00B75234" w:rsidP="00A95E5D">
            <w:pPr>
              <w:pStyle w:val="NoSpacing"/>
              <w:jc w:val="center"/>
            </w:pPr>
            <w:r>
              <w:t>4.</w:t>
            </w:r>
            <w:r w:rsidR="00A95E5D">
              <w:t>89</w:t>
            </w:r>
          </w:p>
        </w:tc>
      </w:tr>
      <w:tr w:rsidR="00B75234" w14:paraId="3B06CD87" w14:textId="77777777" w:rsidTr="00C552D7">
        <w:tc>
          <w:tcPr>
            <w:tcW w:w="891" w:type="pct"/>
          </w:tcPr>
          <w:p w14:paraId="465AC492" w14:textId="77777777" w:rsidR="00B75234" w:rsidRPr="008D2839" w:rsidRDefault="00B75234" w:rsidP="00AE7DD3">
            <w:pPr>
              <w:pStyle w:val="NoSpacing"/>
              <w:rPr>
                <w:rFonts w:ascii="Times New Roman" w:eastAsia="SimSun" w:hAnsi="Times New Roman" w:cs="Times New Roman"/>
              </w:rPr>
            </w:pPr>
          </w:p>
        </w:tc>
        <w:tc>
          <w:tcPr>
            <w:tcW w:w="2746" w:type="pct"/>
          </w:tcPr>
          <w:p w14:paraId="2333E07E" w14:textId="18C6106D" w:rsidR="00B75234" w:rsidRPr="008D2839" w:rsidRDefault="00B75234" w:rsidP="00AE7DD3">
            <w:pPr>
              <w:pStyle w:val="NoSpacing"/>
              <w:rPr>
                <w:rFonts w:ascii="Times New Roman" w:eastAsia="SimSun" w:hAnsi="Times New Roman" w:cs="Times New Roman"/>
              </w:rPr>
            </w:pPr>
            <w:r>
              <w:rPr>
                <w:rFonts w:ascii="Times New Roman" w:eastAsia="SimSun" w:hAnsi="Times New Roman" w:cs="Times New Roman"/>
              </w:rPr>
              <w:t>Not k</w:t>
            </w:r>
            <w:r>
              <w:t>nowing</w:t>
            </w:r>
            <w:r w:rsidR="00504EA0">
              <w:t xml:space="preserve"> whether</w:t>
            </w:r>
            <w:r>
              <w:t xml:space="preserve"> the target is in the focus of attention or not</w:t>
            </w:r>
          </w:p>
        </w:tc>
        <w:tc>
          <w:tcPr>
            <w:tcW w:w="1363" w:type="pct"/>
            <w:vAlign w:val="center"/>
          </w:tcPr>
          <w:p w14:paraId="1838183E" w14:textId="77777777" w:rsidR="00B75234" w:rsidRDefault="00B75234" w:rsidP="00AE7DD3">
            <w:pPr>
              <w:pStyle w:val="NoSpacing"/>
              <w:jc w:val="center"/>
            </w:pPr>
            <w:r>
              <w:t>0</w:t>
            </w:r>
          </w:p>
        </w:tc>
      </w:tr>
      <w:tr w:rsidR="001D6DB3" w14:paraId="1F4764B0" w14:textId="77777777" w:rsidTr="00C552D7">
        <w:tc>
          <w:tcPr>
            <w:tcW w:w="891" w:type="pct"/>
          </w:tcPr>
          <w:p w14:paraId="795988AA" w14:textId="63491090" w:rsidR="001D6DB3" w:rsidRPr="008D2839" w:rsidRDefault="001D6DB3" w:rsidP="00AE7DD3">
            <w:pPr>
              <w:pStyle w:val="NoSpacing"/>
              <w:rPr>
                <w:rFonts w:ascii="Times New Roman" w:eastAsia="SimSun" w:hAnsi="Times New Roman" w:cs="Times New Roman"/>
              </w:rPr>
            </w:pPr>
            <w:r>
              <w:rPr>
                <w:rFonts w:ascii="Times New Roman" w:eastAsia="SimSun" w:hAnsi="Times New Roman" w:cs="Times New Roman"/>
              </w:rPr>
              <w:t>SA-Swap</w:t>
            </w:r>
          </w:p>
        </w:tc>
        <w:tc>
          <w:tcPr>
            <w:tcW w:w="2746" w:type="pct"/>
          </w:tcPr>
          <w:p w14:paraId="7ADCDF69" w14:textId="6FAF41DE" w:rsidR="001D6DB3" w:rsidRDefault="001D6DB3" w:rsidP="00AE7DD3">
            <w:pPr>
              <w:pStyle w:val="NoSpacing"/>
              <w:rPr>
                <w:rFonts w:ascii="Times New Roman" w:eastAsia="SimSun" w:hAnsi="Times New Roman" w:cs="Times New Roman"/>
              </w:rPr>
            </w:pPr>
            <w:r>
              <w:t>Not knowing whether the target is in a slot or not</w:t>
            </w:r>
          </w:p>
        </w:tc>
        <w:tc>
          <w:tcPr>
            <w:tcW w:w="1363" w:type="pct"/>
            <w:vAlign w:val="center"/>
          </w:tcPr>
          <w:p w14:paraId="0673B084" w14:textId="58E22CE2" w:rsidR="001D6DB3" w:rsidRDefault="0034713E" w:rsidP="00AE7DD3">
            <w:pPr>
              <w:pStyle w:val="NoSpacing"/>
              <w:jc w:val="center"/>
            </w:pPr>
            <w:r>
              <w:t>17.15</w:t>
            </w:r>
          </w:p>
        </w:tc>
      </w:tr>
      <w:tr w:rsidR="001D6DB3" w14:paraId="5AAAAE66" w14:textId="77777777" w:rsidTr="00C552D7">
        <w:tc>
          <w:tcPr>
            <w:tcW w:w="891" w:type="pct"/>
          </w:tcPr>
          <w:p w14:paraId="7E5A5573" w14:textId="5779F122" w:rsidR="001D6DB3" w:rsidRDefault="001D6DB3" w:rsidP="00AE7DD3">
            <w:pPr>
              <w:pStyle w:val="NoSpacing"/>
              <w:rPr>
                <w:rFonts w:ascii="Times New Roman" w:eastAsia="SimSun" w:hAnsi="Times New Roman" w:cs="Times New Roman"/>
              </w:rPr>
            </w:pPr>
            <w:r>
              <w:rPr>
                <w:rFonts w:ascii="Times New Roman" w:eastAsia="SimSun" w:hAnsi="Times New Roman" w:cs="Times New Roman"/>
              </w:rPr>
              <w:t>VP-Binding</w:t>
            </w:r>
          </w:p>
        </w:tc>
        <w:tc>
          <w:tcPr>
            <w:tcW w:w="2746" w:type="pct"/>
          </w:tcPr>
          <w:p w14:paraId="6A8D1D5A" w14:textId="44BC9E5F" w:rsidR="001D6DB3" w:rsidRDefault="00F92950" w:rsidP="00AE7DD3">
            <w:pPr>
              <w:pStyle w:val="NoSpacing"/>
            </w:pPr>
            <w:r>
              <w:rPr>
                <w:rFonts w:ascii="Times New Roman" w:eastAsia="SimSun" w:hAnsi="Times New Roman" w:cs="Times New Roman"/>
              </w:rPr>
              <w:t>Only knowing the average precision</w:t>
            </w:r>
          </w:p>
        </w:tc>
        <w:tc>
          <w:tcPr>
            <w:tcW w:w="1363" w:type="pct"/>
            <w:vAlign w:val="center"/>
          </w:tcPr>
          <w:p w14:paraId="42ABFA35" w14:textId="0E95FB07" w:rsidR="001D6DB3" w:rsidRDefault="0034713E" w:rsidP="00AE7DD3">
            <w:pPr>
              <w:pStyle w:val="NoSpacing"/>
              <w:jc w:val="center"/>
            </w:pPr>
            <w:del w:id="65" w:author="Hsuan-Yu Lin" w:date="2019-04-16T14:13:00Z">
              <w:r w:rsidDel="0020105C">
                <w:delText>76.15</w:delText>
              </w:r>
            </w:del>
            <w:ins w:id="66" w:author="Hsuan-Yu Lin" w:date="2019-04-16T14:13:00Z">
              <w:r w:rsidR="0020105C">
                <w:t>10.41</w:t>
              </w:r>
            </w:ins>
          </w:p>
        </w:tc>
      </w:tr>
    </w:tbl>
    <w:p w14:paraId="0F078711" w14:textId="77777777" w:rsidR="00B75234" w:rsidRDefault="00B75234" w:rsidP="00B75234">
      <w:pPr>
        <w:ind w:firstLine="0"/>
        <w:rPr>
          <w:rFonts w:eastAsia="MS Gothic"/>
        </w:rPr>
      </w:pPr>
    </w:p>
    <w:p w14:paraId="2ED5548B" w14:textId="77777777" w:rsidR="00B75234" w:rsidRDefault="00B75234" w:rsidP="00B75234">
      <w:pPr>
        <w:pStyle w:val="SectionTitle"/>
      </w:pPr>
      <w:r>
        <w:lastRenderedPageBreak/>
        <w:t>Figures</w:t>
      </w:r>
    </w:p>
    <w:p w14:paraId="49192945" w14:textId="4E1B5631" w:rsidR="00B75234" w:rsidRDefault="00B75234" w:rsidP="00B75234">
      <w:pPr>
        <w:pStyle w:val="NoSpacing"/>
      </w:pPr>
      <w:r w:rsidRPr="00B40023">
        <w:t xml:space="preserve"> </w:t>
      </w:r>
      <w:r w:rsidR="001C7F14">
        <w:rPr>
          <w:noProof/>
          <w:lang w:eastAsia="zh-TW"/>
        </w:rPr>
        <w:drawing>
          <wp:inline distT="0" distB="0" distL="0" distR="0" wp14:anchorId="654FD294" wp14:editId="39BF854C">
            <wp:extent cx="2850087" cy="16573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eScheme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898" cy="1706087"/>
                    </a:xfrm>
                    <a:prstGeom prst="rect">
                      <a:avLst/>
                    </a:prstGeom>
                  </pic:spPr>
                </pic:pic>
              </a:graphicData>
            </a:graphic>
          </wp:inline>
        </w:drawing>
      </w:r>
    </w:p>
    <w:p w14:paraId="65510E8F" w14:textId="77777777" w:rsidR="00B75234" w:rsidRDefault="00B75234" w:rsidP="00B75234">
      <w:pPr>
        <w:pStyle w:val="NoSpacing"/>
      </w:pPr>
      <w:r>
        <w:rPr>
          <w:noProof/>
          <w:lang w:eastAsia="zh-TW"/>
        </w:rPr>
        <w:drawing>
          <wp:inline distT="0" distB="0" distL="0" distR="0" wp14:anchorId="3FAB8AFE" wp14:editId="14ECF53E">
            <wp:extent cx="4442149" cy="1559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442149" cy="1559616"/>
                    </a:xfrm>
                    <a:prstGeom prst="rect">
                      <a:avLst/>
                    </a:prstGeom>
                    <a:noFill/>
                    <a:ln>
                      <a:noFill/>
                    </a:ln>
                  </pic:spPr>
                </pic:pic>
              </a:graphicData>
            </a:graphic>
          </wp:inline>
        </w:drawing>
      </w:r>
    </w:p>
    <w:p w14:paraId="71A883A0" w14:textId="77777777" w:rsidR="00B75234" w:rsidRDefault="00B75234" w:rsidP="00B75234">
      <w:pPr>
        <w:pStyle w:val="TableFigure"/>
      </w:pPr>
      <w:r>
        <w:rPr>
          <w:rStyle w:val="Emphasis"/>
        </w:rPr>
        <w:t>Figure 1</w:t>
      </w:r>
      <w:r>
        <w:t xml:space="preserve">. The probe sampling scheme for Experiment A and Experiment B. The four colors used in the trials are blue, red, green, and yellow, and the probe is presented at the blue color location. The top row is the probe sampling scheme for Experiment A, and the bottom row is the probe scheme of Experiment B. </w:t>
      </w:r>
    </w:p>
    <w:p w14:paraId="68CE7EBE" w14:textId="77777777" w:rsidR="00B75234" w:rsidRDefault="00B75234" w:rsidP="00B75234">
      <w:r>
        <w:br w:type="page"/>
      </w:r>
    </w:p>
    <w:p w14:paraId="54E13556" w14:textId="77777777" w:rsidR="00B75234" w:rsidRDefault="00B75234" w:rsidP="00B75234">
      <w:pPr>
        <w:pStyle w:val="NoSpacing"/>
      </w:pPr>
      <w:r>
        <w:rPr>
          <w:noProof/>
          <w:lang w:eastAsia="zh-TW"/>
        </w:rPr>
        <w:lastRenderedPageBreak/>
        <w:drawing>
          <wp:inline distT="0" distB="0" distL="0" distR="0" wp14:anchorId="211A6606" wp14:editId="29D2A34D">
            <wp:extent cx="5943600" cy="29718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EC7F6D0" w14:textId="0870FADC" w:rsidR="00B75234" w:rsidRDefault="00B75234" w:rsidP="00B75234">
      <w:pPr>
        <w:pStyle w:val="TableFigure"/>
      </w:pPr>
      <w:r>
        <w:rPr>
          <w:rStyle w:val="Emphasis"/>
        </w:rPr>
        <w:t xml:space="preserve">Figure </w:t>
      </w:r>
      <w:r w:rsidR="0096713C">
        <w:rPr>
          <w:rStyle w:val="Emphasis"/>
        </w:rPr>
        <w:t>2</w:t>
      </w:r>
      <w:r>
        <w:t>. The proportion of "same" responses as a function of similarity of the probe to the target color, and the proportion of correct responses for the three probe types as a function of set size. Data are collapsed over Experiment A and B. The error bar</w:t>
      </w:r>
      <w:ins w:id="67" w:author="Klaus Oberauer" w:date="2019-04-08T20:56:00Z">
        <w:r w:rsidR="007A6755">
          <w:t>s</w:t>
        </w:r>
      </w:ins>
      <w:r>
        <w:t xml:space="preserve"> indicate</w:t>
      </w:r>
      <w:del w:id="68" w:author="Klaus Oberauer" w:date="2019-04-08T20:56:00Z">
        <w:r w:rsidDel="007A6755">
          <w:delText>s</w:delText>
        </w:r>
      </w:del>
      <w:r>
        <w:t xml:space="preserve"> one standard error for within-subjects comparison. </w:t>
      </w:r>
    </w:p>
    <w:p w14:paraId="385469D9" w14:textId="77777777" w:rsidR="00B75234" w:rsidRDefault="00B75234" w:rsidP="00B75234">
      <w:r>
        <w:br w:type="page"/>
      </w:r>
    </w:p>
    <w:p w14:paraId="196D6CF8" w14:textId="77777777" w:rsidR="00B75234" w:rsidRDefault="00B75234" w:rsidP="00B75234">
      <w:pPr>
        <w:pStyle w:val="TableFigure"/>
        <w:rPr>
          <w:rStyle w:val="Emphasis"/>
        </w:rPr>
      </w:pPr>
      <w:r>
        <w:rPr>
          <w:noProof/>
          <w:lang w:eastAsia="zh-TW"/>
        </w:rPr>
        <w:lastRenderedPageBreak/>
        <w:drawing>
          <wp:inline distT="0" distB="0" distL="0" distR="0" wp14:anchorId="0B360E4A" wp14:editId="6EDDB2C4">
            <wp:extent cx="5943600" cy="594360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15FA3658" w14:textId="23CA26CE" w:rsidR="00B75234" w:rsidRDefault="00B75234" w:rsidP="00B75234">
      <w:pPr>
        <w:pStyle w:val="TableFigure"/>
      </w:pPr>
      <w:r>
        <w:rPr>
          <w:rStyle w:val="Emphasis"/>
        </w:rPr>
        <w:t xml:space="preserve">Figure </w:t>
      </w:r>
      <w:r w:rsidR="0096713C">
        <w:rPr>
          <w:rStyle w:val="Emphasis"/>
        </w:rPr>
        <w:t>3</w:t>
      </w:r>
      <w:r>
        <w:t xml:space="preserve">. The model fitting from IM with different knowledge </w:t>
      </w:r>
      <w:r w:rsidR="00834110">
        <w:t xml:space="preserve">attributed to </w:t>
      </w:r>
      <w:r>
        <w:t>the inference rule. The black lines are the data, and the red lines are the model predictions from IM.</w:t>
      </w:r>
    </w:p>
    <w:p w14:paraId="3B03960D" w14:textId="77777777" w:rsidR="00B75234" w:rsidRDefault="00B75234" w:rsidP="00B75234">
      <w:r>
        <w:br w:type="page"/>
      </w:r>
    </w:p>
    <w:p w14:paraId="6D4D353D" w14:textId="77777777" w:rsidR="00B75234" w:rsidRDefault="00B75234" w:rsidP="00B75234">
      <w:pPr>
        <w:pStyle w:val="TableFigure"/>
        <w:rPr>
          <w:rStyle w:val="Emphasis"/>
        </w:rPr>
      </w:pPr>
      <w:r>
        <w:rPr>
          <w:noProof/>
          <w:lang w:eastAsia="zh-TW"/>
        </w:rPr>
        <w:lastRenderedPageBreak/>
        <w:drawing>
          <wp:inline distT="0" distB="0" distL="0" distR="0" wp14:anchorId="1F1DF3B4" wp14:editId="00A49F81">
            <wp:extent cx="5943600" cy="59436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460062D1" w14:textId="2197662A" w:rsidR="00B75234" w:rsidRDefault="00B75234" w:rsidP="00B75234">
      <w:pPr>
        <w:pStyle w:val="TableFigure"/>
      </w:pPr>
      <w:r>
        <w:rPr>
          <w:rStyle w:val="Emphasis"/>
        </w:rPr>
        <w:t xml:space="preserve">Figure </w:t>
      </w:r>
      <w:r w:rsidR="004B3DA3">
        <w:rPr>
          <w:rStyle w:val="Emphasis"/>
        </w:rPr>
        <w:t>4</w:t>
      </w:r>
      <w:r>
        <w:t xml:space="preserve">. The model fitting from SA with different knowledge </w:t>
      </w:r>
      <w:r w:rsidR="00834110">
        <w:t xml:space="preserve">attributed to </w:t>
      </w:r>
      <w:r>
        <w:t>the inference rule. The black lines are the data, and the red lines are the model predictions from SA.</w:t>
      </w:r>
    </w:p>
    <w:p w14:paraId="0053A2EE" w14:textId="77777777" w:rsidR="0011667B" w:rsidRDefault="0011667B" w:rsidP="0011667B">
      <w:pPr>
        <w:pStyle w:val="TableFigure"/>
        <w:rPr>
          <w:rStyle w:val="Emphasis"/>
        </w:rPr>
      </w:pPr>
      <w:r>
        <w:rPr>
          <w:noProof/>
          <w:lang w:eastAsia="zh-TW"/>
        </w:rPr>
        <w:lastRenderedPageBreak/>
        <w:drawing>
          <wp:inline distT="0" distB="0" distL="0" distR="0" wp14:anchorId="07BDC4E6" wp14:editId="16376793">
            <wp:extent cx="5943600" cy="59436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5943600"/>
                    </a:xfrm>
                    <a:prstGeom prst="rect">
                      <a:avLst/>
                    </a:prstGeom>
                    <a:noFill/>
                    <a:ln>
                      <a:noFill/>
                    </a:ln>
                  </pic:spPr>
                </pic:pic>
              </a:graphicData>
            </a:graphic>
          </wp:inline>
        </w:drawing>
      </w:r>
    </w:p>
    <w:p w14:paraId="239E3757" w14:textId="3B6A94D0" w:rsidR="0011667B" w:rsidRDefault="0011667B" w:rsidP="0011667B">
      <w:pPr>
        <w:pStyle w:val="TableFigure"/>
      </w:pPr>
      <w:r>
        <w:rPr>
          <w:rStyle w:val="Emphasis"/>
        </w:rPr>
        <w:t xml:space="preserve">Figure </w:t>
      </w:r>
      <w:r w:rsidR="004B3DA3">
        <w:rPr>
          <w:rStyle w:val="Emphasis"/>
        </w:rPr>
        <w:t>5</w:t>
      </w:r>
      <w:r>
        <w:t xml:space="preserve">. The model fitting from VP with different knowledge </w:t>
      </w:r>
      <w:r w:rsidR="00715C68">
        <w:t xml:space="preserve">attributed to </w:t>
      </w:r>
      <w:r>
        <w:t>the inference rule. The black lines are the data, and the red lines are the model predictions from VP.</w:t>
      </w:r>
    </w:p>
    <w:p w14:paraId="77A1FB2C" w14:textId="77777777" w:rsidR="0011667B" w:rsidRDefault="0011667B" w:rsidP="00B75234">
      <w:pPr>
        <w:pStyle w:val="TableFigure"/>
      </w:pPr>
    </w:p>
    <w:p w14:paraId="17DBB6EF" w14:textId="77777777" w:rsidR="00B75234" w:rsidRDefault="00B75234" w:rsidP="00B75234">
      <w:r>
        <w:br w:type="page"/>
      </w:r>
    </w:p>
    <w:p w14:paraId="63059B7B" w14:textId="77777777" w:rsidR="00B75234" w:rsidRDefault="00B75234" w:rsidP="00B75234">
      <w:pPr>
        <w:pStyle w:val="TableFigure"/>
      </w:pPr>
      <w:r>
        <w:rPr>
          <w:noProof/>
          <w:lang w:eastAsia="zh-TW"/>
        </w:rPr>
        <w:lastRenderedPageBreak/>
        <w:drawing>
          <wp:inline distT="0" distB="0" distL="0" distR="0" wp14:anchorId="371DF9E3" wp14:editId="59D51A93">
            <wp:extent cx="5943600" cy="59436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dingFitting.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92AA169" w14:textId="25C1BF42" w:rsidR="00B75234" w:rsidRDefault="00B75234" w:rsidP="00B75234">
      <w:pPr>
        <w:pStyle w:val="TableFigure"/>
      </w:pPr>
      <w:r>
        <w:rPr>
          <w:rStyle w:val="Emphasis"/>
        </w:rPr>
        <w:t xml:space="preserve">Figure </w:t>
      </w:r>
      <w:r w:rsidR="0096713C">
        <w:rPr>
          <w:rStyle w:val="Emphasis"/>
        </w:rPr>
        <w:t>6</w:t>
      </w:r>
      <w:r>
        <w:t xml:space="preserve"> The model fitting results from SA-Swap, and VP-Binding. The top row is the response distribution and proportion of correct of the data (in black) and the model prediction (in red) from SA-Swap. The bottom row is the fitting result from the VP-Binding</w:t>
      </w:r>
      <w:r w:rsidR="001E67DC">
        <w:t xml:space="preserve"> model</w:t>
      </w:r>
      <w:r>
        <w:t xml:space="preserve">. </w:t>
      </w:r>
    </w:p>
    <w:p w14:paraId="237F3048" w14:textId="77777777" w:rsidR="00B75234" w:rsidRDefault="00B75234" w:rsidP="00B75234">
      <w:r>
        <w:br w:type="page"/>
      </w:r>
    </w:p>
    <w:p w14:paraId="1A7B3D1D" w14:textId="59320B9F" w:rsidR="00B75234" w:rsidRDefault="00B75234" w:rsidP="00B75234">
      <w:pPr>
        <w:pStyle w:val="Heading1"/>
      </w:pPr>
      <w:r>
        <w:lastRenderedPageBreak/>
        <w:t>Appendix</w:t>
      </w:r>
      <w:r w:rsidR="00A437BA">
        <w:t xml:space="preserve"> </w:t>
      </w:r>
      <w:r w:rsidR="00C15DA7">
        <w:t>A</w:t>
      </w:r>
    </w:p>
    <w:p w14:paraId="04E44161" w14:textId="257429D0" w:rsidR="00B75234" w:rsidRDefault="00B75234" w:rsidP="00B75234">
      <w:pPr>
        <w:jc w:val="both"/>
      </w:pPr>
      <w:r>
        <w:t xml:space="preserve">In the Bayesian inference rule, the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is determined by both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and </w:t>
      </w:r>
      <m:oMath>
        <m:r>
          <w:rPr>
            <w:rFonts w:ascii="Cambria Math" w:hAnsi="Cambria Math"/>
          </w:rPr>
          <m:t>κ</m:t>
        </m:r>
      </m:oMath>
      <w:r>
        <w:t xml:space="preserve">. However,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does not influence the </w:t>
      </w:r>
      <w:r w:rsidR="00A437BA">
        <w:t xml:space="preserve">expected </w:t>
      </w:r>
      <w:r>
        <w:t>outcome</w:t>
      </w:r>
      <w:r w:rsidR="00A437BA">
        <w:t xml:space="preserve"> of the decision, as expressed in</w:t>
      </w:r>
      <w:r>
        <w:t xml:space="preserve"> </w:t>
      </w:r>
      <m:oMath>
        <m:r>
          <w:rPr>
            <w:rFonts w:ascii="Cambria Math" w:hAnsi="Cambria Math"/>
          </w:rPr>
          <m:t>P(</m:t>
        </m:r>
        <m:r>
          <m:rPr>
            <m:nor/>
          </m:rPr>
          <w:rPr>
            <w:rFonts w:ascii="Cambria Math" w:hAnsi="Cambria Math"/>
          </w:rPr>
          <m:t>change</m:t>
        </m:r>
        <m:r>
          <w:rPr>
            <w:rFonts w:ascii="Cambria Math" w:hAnsi="Cambria Math"/>
          </w:rPr>
          <m:t xml:space="preserve">|φ, </m:t>
        </m:r>
        <m:r>
          <m:rPr>
            <m:sty m:val="bi"/>
          </m:rPr>
          <w:rPr>
            <w:rFonts w:ascii="Cambria Math" w:hAnsi="Cambria Math"/>
          </w:rPr>
          <m:t>x</m:t>
        </m:r>
        <m:r>
          <w:rPr>
            <w:rFonts w:ascii="Cambria Math" w:hAnsi="Cambria Math"/>
          </w:rPr>
          <m:t>)</m:t>
        </m:r>
      </m:oMath>
      <w:r>
        <w:t xml:space="preserve">. In this </w:t>
      </w:r>
      <w:r w:rsidR="00A437BA">
        <w:t>Appendix</w:t>
      </w:r>
      <w:r>
        <w:t xml:space="preserve">, we explain the why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t>
      </w:r>
      <w:r w:rsidR="00A437BA">
        <w:t>drops out of the decision rule</w:t>
      </w:r>
      <w:r>
        <w:t xml:space="preserve"> in the end.</w:t>
      </w:r>
    </w:p>
    <w:p w14:paraId="042E3F12" w14:textId="7A21BDAE" w:rsidR="00036398" w:rsidRDefault="00B75234" w:rsidP="006E4319">
      <w:pPr>
        <w:pStyle w:val="NoSpacing"/>
        <w:jc w:val="both"/>
      </w:pPr>
      <w:r>
        <w:t xml:space="preserve">According to Equation </w:t>
      </w:r>
      <w:r w:rsidR="00B83CD3">
        <w:t>8</w:t>
      </w:r>
      <w:r>
        <w:t xml:space="preserve">, the probability of change response, </w:t>
      </w:r>
      <m:oMath>
        <m:sSub>
          <m:sSubPr>
            <m:ctrlPr>
              <w:rPr>
                <w:rFonts w:ascii="Cambria Math" w:hAnsi="Cambria Math"/>
                <w:i/>
              </w:rPr>
            </m:ctrlPr>
          </m:sSubPr>
          <m:e>
            <m:r>
              <w:rPr>
                <w:rFonts w:ascii="Cambria Math" w:hAnsi="Cambria Math"/>
              </w:rPr>
              <m:t>P</m:t>
            </m:r>
          </m:e>
          <m:sub>
            <m:r>
              <m:rPr>
                <m:nor/>
              </m:rPr>
              <w:rPr>
                <w:rFonts w:ascii="Cambria Math" w:hAnsi="Cambria Math"/>
              </w:rPr>
              <m:t>change</m:t>
            </m:r>
          </m:sub>
        </m:sSub>
        <m:d>
          <m:dPr>
            <m:ctrlPr>
              <w:rPr>
                <w:rFonts w:ascii="Cambria Math" w:hAnsi="Cambria Math"/>
                <w:i/>
              </w:rPr>
            </m:ctrlPr>
          </m:dPr>
          <m:e>
            <m:r>
              <w:rPr>
                <w:rFonts w:ascii="Cambria Math" w:hAnsi="Cambria Math"/>
              </w:rPr>
              <m:t>φ</m:t>
            </m:r>
          </m:e>
        </m:d>
      </m:oMath>
      <w:r>
        <w:t xml:space="preserve">, is determined by the integral across </w:t>
      </w:r>
      <m:oMath>
        <m:r>
          <w:rPr>
            <w:rFonts w:ascii="Cambria Math" w:hAnsi="Cambria Math"/>
          </w:rPr>
          <m:t xml:space="preserve">x </m:t>
        </m:r>
      </m:oMath>
      <w:r>
        <w:t xml:space="preserve"> of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e>
        </m:d>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d>
      </m:oMath>
      <w:r>
        <w:t xml:space="preserve">. We can interpret Equation </w:t>
      </w:r>
      <w:r w:rsidR="00B83CD3">
        <w:t>8</w:t>
      </w:r>
      <w:r>
        <w:t xml:space="preserve"> as the sum of the probabilities of recalling any color which is sufficiently similar to the probe color to decide </w:t>
      </w:r>
      <w:r w:rsidRPr="002C5DDA">
        <w:rPr>
          <w:i/>
        </w:rPr>
        <w:t>same</w:t>
      </w:r>
      <w:r>
        <w:t>, and how similar the recalled color has to be</w:t>
      </w:r>
      <w:r w:rsidR="00043254">
        <w:t xml:space="preserve"> for a </w:t>
      </w:r>
      <w:r w:rsidR="00043254" w:rsidRPr="00C552D7">
        <w:rPr>
          <w:i/>
        </w:rPr>
        <w:t>same</w:t>
      </w:r>
      <w:r w:rsidR="00043254">
        <w:t xml:space="preserve"> response</w:t>
      </w:r>
      <w:r>
        <w:t xml:space="preserv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If the recalled color is similar enough to the probe color, which results in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&lt;0</m:t>
        </m:r>
      </m:oMath>
      <w:r>
        <w:t xml:space="preserve">, a </w:t>
      </w:r>
      <w:r>
        <w:rPr>
          <w:i/>
        </w:rPr>
        <w:t>same</w:t>
      </w:r>
      <w:r>
        <w:t xml:space="preserve"> response is given, and </w:t>
      </w:r>
      <w:r w:rsidR="008651FC">
        <w:t xml:space="preserve">otherwise a </w:t>
      </w:r>
      <w:r w:rsidR="008651FC" w:rsidRPr="00C552D7">
        <w:rPr>
          <w:i/>
        </w:rPr>
        <w:t>change</w:t>
      </w:r>
      <w:r w:rsidR="008651FC">
        <w:t xml:space="preserve"> response is given</w:t>
      </w:r>
      <w:r>
        <w:t xml:space="preserve">. Thus, the minimum similarity for a recalled color to be given a </w:t>
      </w:r>
      <w:r>
        <w:rPr>
          <w:i/>
        </w:rPr>
        <w:t>same</w:t>
      </w:r>
      <w:r>
        <w:t xml:space="preserve"> response is determined by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=0</m:t>
        </m:r>
      </m:oMath>
      <w:r>
        <w:t xml:space="preserve">. Because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 the log-likelihood</w:t>
      </w:r>
      <w:r w:rsidR="0091104F">
        <w:t xml:space="preserve"> ratio</w:t>
      </w:r>
      <w:r>
        <w:t xml:space="preserve"> between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oMath>
      <w:r>
        <w:t xml:space="preserve"> and </w:t>
      </w:r>
      <m:oMath>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oMath>
      <w:r>
        <w:t xml:space="preserve">, the exponential of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is</w:t>
      </w:r>
      <w:r w:rsidR="0091104F">
        <w:t xml:space="preserve"> the likelihood ratio:</w:t>
      </w:r>
    </w:p>
    <w:tbl>
      <w:tblPr>
        <w:tblStyle w:val="APAReport"/>
        <w:tblW w:w="0" w:type="auto"/>
        <w:tblBorders>
          <w:top w:val="none" w:sz="0" w:space="0" w:color="auto"/>
          <w:bottom w:val="none" w:sz="0" w:space="0" w:color="auto"/>
        </w:tblBorders>
        <w:tblLook w:val="0600" w:firstRow="0" w:lastRow="0" w:firstColumn="0" w:lastColumn="0" w:noHBand="1" w:noVBand="1"/>
      </w:tblPr>
      <w:tblGrid>
        <w:gridCol w:w="249"/>
        <w:gridCol w:w="8615"/>
        <w:gridCol w:w="496"/>
      </w:tblGrid>
      <w:tr w:rsidR="009156E2" w14:paraId="58AECC97" w14:textId="77777777" w:rsidTr="009156E2">
        <w:trPr>
          <w:trHeight w:val="239"/>
        </w:trPr>
        <w:tc>
          <w:tcPr>
            <w:tcW w:w="249" w:type="dxa"/>
          </w:tcPr>
          <w:p w14:paraId="6E6B454F" w14:textId="77777777" w:rsidR="009156E2" w:rsidRDefault="009156E2" w:rsidP="00606119">
            <w:pPr>
              <w:pStyle w:val="NoSpacing"/>
            </w:pPr>
          </w:p>
        </w:tc>
        <w:tc>
          <w:tcPr>
            <w:tcW w:w="8615" w:type="dxa"/>
          </w:tcPr>
          <w:p w14:paraId="244EE0A3" w14:textId="0C9D8F18" w:rsidR="009156E2" w:rsidRDefault="004E44AA" w:rsidP="00606119">
            <w:pPr>
              <w:pStyle w:val="NoSpacing"/>
              <w:jc w:val="center"/>
            </w:pPr>
            <m:oMathPara>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m:rPr>
                    <m:aln/>
                  </m:rP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change</m:t>
                        </m:r>
                      </m:e>
                    </m:d>
                  </m:num>
                  <m:den>
                    <m:r>
                      <w:rPr>
                        <w:rFonts w:ascii="Cambria Math" w:hAnsi="Cambria Math"/>
                      </w:rPr>
                      <m:t>P</m:t>
                    </m:r>
                    <m:d>
                      <m:dPr>
                        <m:ctrlPr>
                          <w:rPr>
                            <w:rFonts w:ascii="Cambria Math" w:hAnsi="Cambria Math"/>
                            <w:i/>
                          </w:rPr>
                        </m:ctrlPr>
                      </m:dPr>
                      <m:e>
                        <m:r>
                          <w:rPr>
                            <w:rFonts w:ascii="Cambria Math" w:hAnsi="Cambria Math"/>
                          </w:rPr>
                          <m:t>x, φ</m:t>
                        </m:r>
                      </m:e>
                      <m:e>
                        <m:r>
                          <m:rPr>
                            <m:nor/>
                          </m:rPr>
                          <w:rPr>
                            <w:rFonts w:ascii="Cambria Math" w:hAnsi="Cambria Math"/>
                          </w:rPr>
                          <m:t>same</m:t>
                        </m:r>
                      </m:e>
                    </m:d>
                  </m:den>
                </m:f>
                <m:r>
                  <w:rPr>
                    <w:rFonts w:ascii="Cambria Math" w:hAnsi="Cambria Math"/>
                  </w:rPr>
                  <m:t>.</m:t>
                </m:r>
              </m:oMath>
            </m:oMathPara>
          </w:p>
        </w:tc>
        <w:tc>
          <w:tcPr>
            <w:tcW w:w="496" w:type="dxa"/>
            <w:vAlign w:val="bottom"/>
          </w:tcPr>
          <w:p w14:paraId="010C874A" w14:textId="0C57BA13" w:rsidR="009156E2" w:rsidRPr="00B3521D" w:rsidRDefault="009156E2" w:rsidP="00606119">
            <w:pPr>
              <w:pStyle w:val="Caption"/>
              <w:jc w:val="right"/>
              <w:rPr>
                <w:i w:val="0"/>
                <w:sz w:val="24"/>
                <w:szCs w:val="24"/>
              </w:rPr>
            </w:pPr>
          </w:p>
        </w:tc>
      </w:tr>
    </w:tbl>
    <w:p w14:paraId="2222E197" w14:textId="77777777" w:rsidR="009156E2" w:rsidRDefault="009156E2" w:rsidP="009156E2">
      <w:pPr>
        <w:pStyle w:val="NoSpacing"/>
        <w:keepNext/>
        <w:jc w:val="both"/>
      </w:pPr>
      <w:r>
        <w:t xml:space="preserve">Setting </w:t>
      </w:r>
      <m:oMath>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oMath>
      <w:r>
        <w:t xml:space="preserve"> = 0 implies </w:t>
      </w:r>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e>
            </m:d>
          </m:e>
        </m:func>
        <m:r>
          <w:rPr>
            <w:rFonts w:ascii="Cambria Math" w:hAnsi="Cambria Math"/>
          </w:rPr>
          <m:t>=1</m:t>
        </m:r>
      </m:oMath>
      <w:r>
        <w:t>, so we obtain:</w:t>
      </w:r>
    </w:p>
    <w:tbl>
      <w:tblPr>
        <w:tblW w:w="0" w:type="auto"/>
        <w:tblLook w:val="0600" w:firstRow="0" w:lastRow="0" w:firstColumn="0" w:lastColumn="0" w:noHBand="1" w:noVBand="1"/>
      </w:tblPr>
      <w:tblGrid>
        <w:gridCol w:w="248"/>
        <w:gridCol w:w="8427"/>
        <w:gridCol w:w="685"/>
      </w:tblGrid>
      <w:tr w:rsidR="00B75234" w14:paraId="144E6F8D" w14:textId="77777777" w:rsidTr="006E4319">
        <w:trPr>
          <w:trHeight w:val="239"/>
        </w:trPr>
        <w:tc>
          <w:tcPr>
            <w:tcW w:w="248" w:type="dxa"/>
          </w:tcPr>
          <w:p w14:paraId="5B371B7C" w14:textId="6B06EFE6" w:rsidR="00B75234" w:rsidRDefault="00B75234" w:rsidP="00AE7DD3">
            <w:pPr>
              <w:pStyle w:val="NoSpacing"/>
            </w:pPr>
          </w:p>
        </w:tc>
        <w:tc>
          <w:tcPr>
            <w:tcW w:w="8507" w:type="dxa"/>
          </w:tcPr>
          <w:p w14:paraId="69F21A37" w14:textId="58C786AA" w:rsidR="00F82DEB" w:rsidRPr="00036398" w:rsidRDefault="00F82DEB" w:rsidP="00F82DEB">
            <w:pPr>
              <w:pStyle w:val="NoSpacing"/>
              <w:jc w:val="center"/>
            </w:pPr>
            <m:oMathPara>
              <m:oMath>
                <m:r>
                  <w:rPr>
                    <w:rFonts w:ascii="Cambria Math" w:hAnsi="Cambria Math"/>
                  </w:rPr>
                  <m:t>1</m:t>
                </m:r>
                <m:r>
                  <m:rPr>
                    <m:aln/>
                  </m:rP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2π</m:t>
                        </m:r>
                      </m:den>
                    </m:f>
                  </m:num>
                  <m:den>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den>
                </m:f>
              </m:oMath>
            </m:oMathPara>
          </w:p>
          <w:p w14:paraId="26C29B2C" w14:textId="68CE4CA7" w:rsidR="00B75234" w:rsidRPr="00A346C3" w:rsidRDefault="004E44AA" w:rsidP="00AE7DD3">
            <w:pPr>
              <w:pStyle w:val="NoSpacing"/>
              <w:jc w:val="center"/>
            </w:pPr>
            <m:oMathPara>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s</m:t>
                    </m:r>
                  </m:sub>
                </m:sSub>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m:rPr>
                    <m:sty m:val="p"/>
                  </m:rPr>
                  <w:rPr>
                    <w:rFonts w:ascii="Cambria Math" w:hAnsi="Cambria Math"/>
                  </w:rPr>
                  <w:br/>
                </m:r>
              </m:oMath>
              <m:oMath>
                <m:f>
                  <m:fPr>
                    <m:ctrlPr>
                      <w:rPr>
                        <w:rFonts w:ascii="Cambria Math" w:hAnsi="Cambria Math"/>
                        <w:i/>
                      </w:rPr>
                    </m:ctrlPr>
                  </m:fPr>
                  <m:num>
                    <m:r>
                      <w:rPr>
                        <w:rFonts w:ascii="Cambria Math" w:hAnsi="Cambria Math"/>
                      </w:rPr>
                      <m:t>1</m:t>
                    </m:r>
                  </m:num>
                  <m:den>
                    <m:r>
                      <w:rPr>
                        <w:rFonts w:ascii="Cambria Math" w:hAnsi="Cambria Math"/>
                      </w:rPr>
                      <m:t>2π</m:t>
                    </m:r>
                  </m:den>
                </m:f>
                <m:r>
                  <m:rPr>
                    <m:aln/>
                  </m:rPr>
                  <w:rPr>
                    <w:rFonts w:ascii="Cambria Math" w:hAnsi="Cambria Math"/>
                  </w:rPr>
                  <m:t>=vonMises</m:t>
                </m:r>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 </m:t>
                </m:r>
              </m:oMath>
            </m:oMathPara>
          </w:p>
        </w:tc>
        <w:tc>
          <w:tcPr>
            <w:tcW w:w="605" w:type="dxa"/>
            <w:vAlign w:val="bottom"/>
          </w:tcPr>
          <w:p w14:paraId="12C7C147" w14:textId="410ABFCE" w:rsidR="00B75234" w:rsidRPr="00B3521D" w:rsidRDefault="00B75234" w:rsidP="00E01F61">
            <w:pPr>
              <w:pStyle w:val="Caption"/>
              <w:jc w:val="right"/>
              <w:rPr>
                <w:i w:val="0"/>
                <w:sz w:val="24"/>
                <w:szCs w:val="24"/>
              </w:rPr>
            </w:pPr>
            <w:r w:rsidRPr="00B3521D">
              <w:rPr>
                <w:i w:val="0"/>
                <w:sz w:val="24"/>
                <w:szCs w:val="24"/>
              </w:rPr>
              <w:lastRenderedPageBreak/>
              <w:t>(</w:t>
            </w:r>
            <w:r w:rsidR="00E01F61">
              <w:rPr>
                <w:i w:val="0"/>
                <w:sz w:val="24"/>
                <w:szCs w:val="24"/>
              </w:rPr>
              <w:t>A.1</w:t>
            </w:r>
            <w:r w:rsidRPr="00B3521D">
              <w:rPr>
                <w:i w:val="0"/>
                <w:sz w:val="24"/>
                <w:szCs w:val="24"/>
              </w:rPr>
              <w:t>)</w:t>
            </w:r>
          </w:p>
        </w:tc>
      </w:tr>
    </w:tbl>
    <w:p w14:paraId="201A34E3" w14:textId="24AD95DD" w:rsidR="00B75234" w:rsidRPr="0037001C" w:rsidRDefault="00B75234" w:rsidP="00B75234">
      <w:pPr>
        <w:pStyle w:val="NoSpacing"/>
        <w:jc w:val="both"/>
      </w:pPr>
      <w:r>
        <w:lastRenderedPageBreak/>
        <w:t xml:space="preserve">Thus, when simply calculating the minimum similarly for </w:t>
      </w:r>
      <w:r>
        <w:rPr>
          <w:i/>
        </w:rPr>
        <w:t>same</w:t>
      </w:r>
      <w:r>
        <w:t xml:space="preserve"> responses,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is no longer a factor in the equation</w:t>
      </w:r>
      <w:r w:rsidR="005E27DE">
        <w:t>: The minimum similarity of a probe to the target for a same response is the angular distance at which the von-Mises density (with precision</w:t>
      </w:r>
      <w:r w:rsidR="00C552D7">
        <w:t xml:space="preserve"> </w:t>
      </w:r>
      <m:oMath>
        <m:r>
          <w:rPr>
            <w:rFonts w:ascii="Cambria Math" w:hAnsi="Cambria Math"/>
          </w:rPr>
          <m:t>κ</m:t>
        </m:r>
      </m:oMath>
      <w:r w:rsidR="005E27DE">
        <w:t>) crosses the density of the uniform distribution</w:t>
      </w:r>
      <w:r>
        <w:t xml:space="preserve">. Hence, we left out the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t xml:space="preserve"> when applying the inference rule to all the models. </w:t>
      </w:r>
    </w:p>
    <w:p w14:paraId="286BB8F1" w14:textId="031564ED" w:rsidR="000E3730" w:rsidRDefault="000E3730">
      <w:pPr>
        <w:spacing w:after="160" w:line="259" w:lineRule="auto"/>
        <w:ind w:firstLine="0"/>
      </w:pPr>
      <w:r>
        <w:br w:type="page"/>
      </w:r>
    </w:p>
    <w:p w14:paraId="21E43D0B" w14:textId="77777777" w:rsidR="000E3730" w:rsidRDefault="000E3730" w:rsidP="000E3730">
      <w:pPr>
        <w:pStyle w:val="Heading1"/>
      </w:pPr>
      <w:r>
        <w:lastRenderedPageBreak/>
        <w:t>Appendix B</w:t>
      </w:r>
    </w:p>
    <w:p w14:paraId="4C06961A" w14:textId="77777777" w:rsidR="000E3730" w:rsidRDefault="000E3730" w:rsidP="000E3730">
      <w:pPr>
        <w:jc w:val="both"/>
      </w:pPr>
      <w:r>
        <w:t>We tested three core models and their variants in the single-probe change-detection task. In this Appendix, we explain those models in detail and how the Bayesian inference rule was applied.</w:t>
      </w:r>
    </w:p>
    <w:p w14:paraId="33B94BBF" w14:textId="77777777" w:rsidR="000E3730" w:rsidRDefault="000E3730" w:rsidP="000E3730">
      <w:pPr>
        <w:pStyle w:val="Heading2"/>
        <w:jc w:val="both"/>
      </w:pPr>
      <w:r>
        <w:t>Slot-Averaging model</w:t>
      </w:r>
    </w:p>
    <w:p w14:paraId="669BB23B" w14:textId="77777777" w:rsidR="000E3730" w:rsidRDefault="000E3730" w:rsidP="000E3730">
      <w:pPr>
        <w:jc w:val="both"/>
      </w:pPr>
      <w:r>
        <w:t xml:space="preserve">The assumption of the SA model is that participants can only remember the number of items up to the capacity of working memory, </w:t>
      </w:r>
      <m:oMath>
        <m:r>
          <w:rPr>
            <w:rFonts w:ascii="Cambria Math" w:hAnsi="Cambria Math"/>
          </w:rPr>
          <m:t>K</m:t>
        </m:r>
      </m:oMath>
      <w:r>
        <w:t>. Thus, the probability of the target being stored in memory is</w:t>
      </w:r>
    </w:p>
    <w:tbl>
      <w:tblPr>
        <w:tblW w:w="0" w:type="auto"/>
        <w:tblLook w:val="0600" w:firstRow="0" w:lastRow="0" w:firstColumn="0" w:lastColumn="0" w:noHBand="1" w:noVBand="1"/>
      </w:tblPr>
      <w:tblGrid>
        <w:gridCol w:w="249"/>
        <w:gridCol w:w="8436"/>
        <w:gridCol w:w="675"/>
      </w:tblGrid>
      <w:tr w:rsidR="000E3730" w14:paraId="0E949E7B" w14:textId="77777777" w:rsidTr="00C117D5">
        <w:trPr>
          <w:trHeight w:val="239"/>
        </w:trPr>
        <w:tc>
          <w:tcPr>
            <w:tcW w:w="250" w:type="dxa"/>
          </w:tcPr>
          <w:p w14:paraId="7E116516" w14:textId="77777777" w:rsidR="000E3730" w:rsidRDefault="000E3730" w:rsidP="00C117D5">
            <w:pPr>
              <w:pStyle w:val="NoSpacing"/>
              <w:jc w:val="both"/>
            </w:pPr>
          </w:p>
        </w:tc>
        <w:tc>
          <w:tcPr>
            <w:tcW w:w="8754" w:type="dxa"/>
          </w:tcPr>
          <w:p w14:paraId="7C5FED28" w14:textId="77777777" w:rsidR="000E3730" w:rsidRDefault="004E44AA"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  &amp;ss≥K</m:t>
                        </m:r>
                      </m:e>
                    </m:eqArr>
                  </m:e>
                </m:d>
              </m:oMath>
            </m:oMathPara>
          </w:p>
        </w:tc>
        <w:tc>
          <w:tcPr>
            <w:tcW w:w="496" w:type="dxa"/>
            <w:vAlign w:val="bottom"/>
          </w:tcPr>
          <w:p w14:paraId="071A1497" w14:textId="5A296B5D" w:rsidR="000E3730" w:rsidRPr="00B3521D" w:rsidRDefault="000E3730" w:rsidP="00592E84">
            <w:pPr>
              <w:pStyle w:val="Caption"/>
              <w:jc w:val="both"/>
              <w:rPr>
                <w:i w:val="0"/>
                <w:sz w:val="24"/>
                <w:szCs w:val="24"/>
              </w:rPr>
            </w:pPr>
            <w:r w:rsidRPr="00B3521D">
              <w:rPr>
                <w:i w:val="0"/>
                <w:sz w:val="24"/>
                <w:szCs w:val="24"/>
              </w:rPr>
              <w:t>(</w:t>
            </w:r>
            <w:r w:rsidR="00592E84">
              <w:rPr>
                <w:i w:val="0"/>
                <w:sz w:val="24"/>
                <w:szCs w:val="24"/>
              </w:rPr>
              <w:t>B.1</w:t>
            </w:r>
            <w:r w:rsidRPr="00B3521D">
              <w:rPr>
                <w:i w:val="0"/>
                <w:sz w:val="24"/>
                <w:szCs w:val="24"/>
              </w:rPr>
              <w:t>)</w:t>
            </w:r>
          </w:p>
        </w:tc>
      </w:tr>
    </w:tbl>
    <w:p w14:paraId="76907BF1" w14:textId="6C390FBF" w:rsidR="000E3730" w:rsidRDefault="000E3730" w:rsidP="000E3730">
      <w:pPr>
        <w:ind w:firstLine="0"/>
        <w:jc w:val="both"/>
      </w:pPr>
      <w:r>
        <w:t xml:space="preserve">the </w:t>
      </w:r>
      <m:oMath>
        <m:r>
          <w:rPr>
            <w:rFonts w:ascii="Cambria Math" w:hAnsi="Cambria Math"/>
          </w:rPr>
          <m:t>ss</m:t>
        </m:r>
      </m:oMath>
      <w:r>
        <w:t xml:space="preserve"> stands for set size of the current trial, and the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602C69">
        <w:t xml:space="preserve"> </w:t>
      </w:r>
      <w:r>
        <w:t xml:space="preserve">is the probability of the target </w:t>
      </w:r>
      <w:r w:rsidR="00602C69">
        <w:t>being in</w:t>
      </w:r>
      <w:r>
        <w:t xml:space="preserve"> memory. If the target is in memory, the retrieved feature is distributed around the target feature. If the target is not in memory, the participant would have to guess, and the retrieved feature will be uniformly distributed among all the possible responses.</w:t>
      </w:r>
    </w:p>
    <w:p w14:paraId="1FEFD3A6" w14:textId="6D9ACAF0" w:rsidR="000E3730" w:rsidRDefault="000E3730" w:rsidP="000E3730">
      <w:pPr>
        <w:pStyle w:val="NoSpacing"/>
        <w:jc w:val="both"/>
      </w:pPr>
      <w:r>
        <w:t xml:space="preserve">Assuming the target item is stored in a slot, the precision of retrieval is depended on how many slots are contributing to the retrieval. If each slot holds a unique item in the trial, which happens when </w:t>
      </w:r>
      <m:oMath>
        <m:r>
          <w:rPr>
            <w:rFonts w:ascii="Cambria Math" w:hAnsi="Cambria Math"/>
          </w:rPr>
          <m:t>ss≥K</m:t>
        </m:r>
      </m:oMath>
      <w:r>
        <w:t>, only one slot will contribute to the me</w:t>
      </w:r>
      <w:proofErr w:type="spellStart"/>
      <w:r>
        <w:t>mory</w:t>
      </w:r>
      <w:proofErr w:type="spellEnd"/>
      <w:r>
        <w:t xml:space="preserve"> retrieval, and the precision of retrieval is the free parameter </w:t>
      </w:r>
      <m:oMath>
        <m:sSub>
          <m:sSubPr>
            <m:ctrlPr>
              <w:ins w:id="69" w:author="Hsuan-Yu Lin" w:date="2019-04-16T15:27:00Z">
                <w:rPr>
                  <w:rFonts w:ascii="Cambria Math" w:hAnsi="Cambria Math"/>
                  <w:i/>
                </w:rPr>
              </w:ins>
            </m:ctrlPr>
          </m:sSubPr>
          <m:e>
            <m:r>
              <w:rPr>
                <w:rFonts w:ascii="Cambria Math" w:hAnsi="Cambria Math"/>
              </w:rPr>
              <m:t>κ</m:t>
            </m:r>
          </m:e>
          <m:sub>
            <m:r>
              <w:ins w:id="70" w:author="Hsuan-Yu Lin" w:date="2019-04-16T15:27:00Z">
                <w:rPr>
                  <w:rFonts w:ascii="Cambria Math" w:hAnsi="Cambria Math"/>
                </w:rPr>
                <m:t>1</m:t>
              </w:ins>
            </m:r>
          </m:sub>
        </m:sSub>
      </m:oMath>
      <w:r>
        <w:t xml:space="preserve">. However, when multiple slots hold the same item at once, which happens when </w:t>
      </w:r>
      <m:oMath>
        <m:r>
          <w:rPr>
            <w:rFonts w:ascii="Cambria Math" w:hAnsi="Cambria Math"/>
          </w:rPr>
          <m:t>ss&lt;K</m:t>
        </m:r>
      </m:oMath>
      <w:r>
        <w:t xml:space="preserve">, multiple slots will be sampled during the retrieval process, which results in higher precision of retrieval. The precision of retrieval is determined by how many slots are contributing during the retrieval process. We followed the equations used in </w:t>
      </w:r>
      <w:r>
        <w:fldChar w:fldCharType="begin"/>
      </w:r>
      <w:ins w:id="71" w:author="Hsuan-Yu Lin" w:date="2019-04-09T11:31:00Z">
        <w:r w:rsidR="00854EE6">
          <w:instrText xml:space="preserve"> ADDIN ZOTERO_ITEM CSL_CITATION {"citationID":"0tsWe7ST","properties":{"formattedCitation":"(Zhang &amp; Luck, 2008)","plainCitation":"(Zhang &amp; Luck, 2008)","dontUpdate":true,"noteIndex":0},"citationItems":[{"id":32,"uris":["http://zotero.org/users/1327751/items/JDIF2WPJ"],"uri":["http://zotero.org/users/1327751/items/JDIF2WPJ"],"itemData":{"id":32,"type":"article-journal","title":"Discrete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instrText>
        </w:r>
      </w:ins>
      <w:del w:id="72" w:author="Hsuan-Yu Lin" w:date="2019-04-09T11:31:00Z">
        <w:r w:rsidDel="00854EE6">
          <w:delInstrText xml:space="preserve"> ADDIN ZOTERO_ITEM CSL_CITATION {"citationID":"0tsWe7ST","properties":{"formattedCitation":"(Zhang &amp; Luck, 2008)","plainCitation":"(Zhang &amp; Luck, 2008)","noteIndex":0},"citationItems":[{"id":32,"uris":["http://zotero.org/users/1327751/items/JDIF2WPJ"],"uri":["http://zotero.org/users/1327751/items/JDIF2WPJ"],"itemData":{"id":32,"type":"article-journal","title":"Discrete fixed-resolution representations in visual working memory","container-title":"Nature","page":"233-235","volume":"453","issue":"7192","source":"NCBI PubMed","abstract":"Limits on the storage capacity of working memory significantly affect cognitive abilities in a wide range of domains, but the nature of these capacity limits has been elusive. Some researchers have proposed that working memory stores a limited set of discrete, fixed-resolution representations, whereas others have proposed that working memory consists of a pool of resources that can be allocated flexibly to provide either a small number of high-resolution representations or a large number of low-resolution representations. Here we resolve this controversy by providing independent measures of capacity and resolution. We show that, when presented with more than a few simple objects, human observers store a high-resolution representation of a subset of the objects and retain no information about the others. Memory resolution varied over a narrow range that cannot be explained in terms of a general resource pool but can be well explained by a small set of discrete, fixed-resolution representations.","DOI":"10.1038/nature06860","ISSN":"1476-4687","note":"PMID: 18385672","journalAbbreviation":"Nature","language":"eng","author":[{"family":"Zhang","given":"Weiwei"},{"family":"Luck","given":"Steven J"}],"issued":{"date-parts":[["2008",5,8]]}}}],"schema":"https://github.com/citation-style-language/schema/raw/master/csl-citation.json"} </w:delInstrText>
        </w:r>
      </w:del>
      <w:r>
        <w:fldChar w:fldCharType="separate"/>
      </w:r>
      <w:r w:rsidRPr="00F963A2">
        <w:rPr>
          <w:rFonts w:ascii="Times New Roman" w:hAnsi="Times New Roman" w:cs="Times New Roman"/>
        </w:rPr>
        <w:t>Zhang &amp; Luck</w:t>
      </w:r>
      <w:r>
        <w:rPr>
          <w:rFonts w:ascii="Times New Roman" w:hAnsi="Times New Roman" w:cs="Times New Roman"/>
        </w:rPr>
        <w:t xml:space="preserve"> </w:t>
      </w:r>
      <w:r>
        <w:rPr>
          <w:rFonts w:ascii="Times New Roman" w:hAnsi="Times New Roman" w:cs="Times New Roman"/>
        </w:rPr>
        <w:lastRenderedPageBreak/>
        <w:t>(</w:t>
      </w:r>
      <w:r w:rsidRPr="00F963A2">
        <w:rPr>
          <w:rFonts w:ascii="Times New Roman" w:hAnsi="Times New Roman" w:cs="Times New Roman"/>
        </w:rPr>
        <w:t>2008)</w:t>
      </w:r>
      <w:r>
        <w:fldChar w:fldCharType="end"/>
      </w:r>
      <w:r>
        <w:t xml:space="preserve">. When an item is stored in </w:t>
      </w:r>
      <m:oMath>
        <m:r>
          <w:rPr>
            <w:rFonts w:ascii="Cambria Math" w:hAnsi="Cambria Math"/>
          </w:rPr>
          <m:t>n</m:t>
        </m:r>
      </m:oMath>
      <w:r>
        <w:t xml:space="preserve"> slots, the standard deviation of the retrieval distribution,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is</w:t>
      </w:r>
    </w:p>
    <w:tbl>
      <w:tblPr>
        <w:tblW w:w="0" w:type="auto"/>
        <w:tblLook w:val="0600" w:firstRow="0" w:lastRow="0" w:firstColumn="0" w:lastColumn="0" w:noHBand="1" w:noVBand="1"/>
      </w:tblPr>
      <w:tblGrid>
        <w:gridCol w:w="249"/>
        <w:gridCol w:w="8436"/>
        <w:gridCol w:w="675"/>
      </w:tblGrid>
      <w:tr w:rsidR="000E3730" w14:paraId="2435D56B" w14:textId="77777777" w:rsidTr="00C117D5">
        <w:trPr>
          <w:trHeight w:val="239"/>
        </w:trPr>
        <w:tc>
          <w:tcPr>
            <w:tcW w:w="250" w:type="dxa"/>
          </w:tcPr>
          <w:p w14:paraId="4E974DF6" w14:textId="77777777" w:rsidR="000E3730" w:rsidRDefault="000E3730" w:rsidP="00C117D5">
            <w:pPr>
              <w:pStyle w:val="NoSpacing"/>
              <w:jc w:val="both"/>
            </w:pPr>
          </w:p>
        </w:tc>
        <w:tc>
          <w:tcPr>
            <w:tcW w:w="8754" w:type="dxa"/>
          </w:tcPr>
          <w:p w14:paraId="1D96BB39" w14:textId="77777777" w:rsidR="000E3730" w:rsidRDefault="004E44AA" w:rsidP="00C117D5">
            <w:pPr>
              <w:pStyle w:val="NoSpacing"/>
              <w:jc w:val="both"/>
            </w:pPr>
            <m:oMathPara>
              <m:oMath>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oMath>
            </m:oMathPara>
          </w:p>
        </w:tc>
        <w:tc>
          <w:tcPr>
            <w:tcW w:w="496" w:type="dxa"/>
            <w:vAlign w:val="bottom"/>
          </w:tcPr>
          <w:p w14:paraId="3A993FEA" w14:textId="18E5235F" w:rsidR="000E3730" w:rsidRPr="00B3521D" w:rsidRDefault="000E3730" w:rsidP="00802E38">
            <w:pPr>
              <w:pStyle w:val="NoSpacing"/>
              <w:jc w:val="both"/>
              <w:rPr>
                <w:i/>
              </w:rPr>
            </w:pPr>
            <w:r w:rsidRPr="00B3521D">
              <w:t>(</w:t>
            </w:r>
            <w:r w:rsidR="00802E38">
              <w:t>B.2</w:t>
            </w:r>
            <w:r w:rsidRPr="00B3521D">
              <w:t>)</w:t>
            </w:r>
          </w:p>
        </w:tc>
      </w:tr>
    </w:tbl>
    <w:p w14:paraId="40492271" w14:textId="50C22517" w:rsidR="000E3730" w:rsidRDefault="000E3730" w:rsidP="000E3730">
      <w:pPr>
        <w:pStyle w:val="NoSpacing"/>
        <w:jc w:val="both"/>
      </w:pPr>
      <w:r>
        <w:t xml:space="preserve">and the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is the standard deviation when the item is stored in one slot</w:t>
      </w:r>
      <w:r w:rsidR="00DE2D2C">
        <w:t xml:space="preserve"> (which is a function of</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DE2D2C">
        <w:t>)</w:t>
      </w:r>
      <w:r>
        <w:t xml:space="preserve">. Once the standard deviation of the retrieval is determined, we then convert it to the  precision of retrieval </w:t>
      </w:r>
      <m:oMath>
        <m:r>
          <w:rPr>
            <w:rFonts w:ascii="Cambria Math" w:hAnsi="Cambria Math"/>
          </w:rPr>
          <m:t>κ</m:t>
        </m:r>
      </m:oMath>
      <w:r>
        <w:t xml:space="preserve"> by using the </w:t>
      </w:r>
      <w:r w:rsidRPr="004E44AA">
        <w:rPr>
          <w:i/>
        </w:rPr>
        <w:t>sd2k</w:t>
      </w:r>
      <w:r>
        <w:t xml:space="preserve"> function provided by </w:t>
      </w:r>
      <w:r>
        <w:fldChar w:fldCharType="begin"/>
      </w:r>
      <w:r w:rsidR="00854EE6">
        <w:instrText xml:space="preserve"> ADDIN ZOTERO_ITEM CSL_CITATION {"citationID":"vhFYPMPu","properties":{"formattedCitation":"(Bays et al., 2009)","plainCitation":"(Bays et al., 2009)","dontUpdate":true,"noteIndex":0},"citationItems":[{"id":31,"uris":["http://zotero.org/users/1327751/items/P7WF2TCN"],"uri":["http://zotero.org/users/1327751/items/P7WF2TCN"],"itemData":{"id":31,"type":"article-journal","title":"The precision of visual working memory is set by allocation of a shared resource","container-title":"Journal of Vision","page":"7","volume":"9","issue":"10","source":"w.journalofvision.org","abstract":"The mechanisms underlying visual working memory have recently become controversial. One account proposes a small number of memory “slots,” each capable of storing a single visual object with fixed precision. A contrary view holds that working memory is a shared resource, with no upper limit on the number of items stored; instead, the more items that are held in memory, the less precisely each can be recalled. Recent findings from a color report task have been taken as crucial new evidence in favor of the slot model. However, while this task has previously been thought of as a simple test of memory for color, here we show that performance also critically depends on memory for location. When errors in memory are considered for both color and location, performance on this task is in fact well explained by the resource model. These results demonstrate that visual working memory consists of a common resource distributed dynamically across the visual scene, with no need to invoke an upper limit on the number of objects represented.","DOI":"10.1167/9.10.7","ISSN":", 1534-7362","note":"PMID: 19810788","journalAbbreviation":"J Vis","language":"en","author":[{"family":"Bays","given":"Paul M."},{"family":"Catalao","given":"Raquel F. G."},{"family":"Husain","given":"Masud"}],"issued":{"date-parts":[["2009",9,9]]}}}],"schema":"https://github.com/citation-style-language/schema/raw/master/csl-citation.json"} </w:instrText>
      </w:r>
      <w:r>
        <w:fldChar w:fldCharType="separate"/>
      </w:r>
      <w:r w:rsidRPr="00231AD1">
        <w:rPr>
          <w:rFonts w:ascii="Times New Roman" w:hAnsi="Times New Roman" w:cs="Times New Roman"/>
        </w:rPr>
        <w:t>Bays et al.</w:t>
      </w:r>
      <w:r>
        <w:rPr>
          <w:rFonts w:ascii="Times New Roman" w:hAnsi="Times New Roman" w:cs="Times New Roman"/>
        </w:rPr>
        <w:t xml:space="preserve"> (</w:t>
      </w:r>
      <w:r w:rsidRPr="00231AD1">
        <w:rPr>
          <w:rFonts w:ascii="Times New Roman" w:hAnsi="Times New Roman" w:cs="Times New Roman"/>
        </w:rPr>
        <w:t>2009)</w:t>
      </w:r>
      <w:r>
        <w:fldChar w:fldCharType="end"/>
      </w:r>
      <w:r>
        <w:t>.</w:t>
      </w:r>
    </w:p>
    <w:p w14:paraId="50BB2836" w14:textId="294D1C55" w:rsidR="000E3730" w:rsidRDefault="000E3730" w:rsidP="000E3730">
      <w:pPr>
        <w:pStyle w:val="NoSpacing"/>
        <w:jc w:val="both"/>
      </w:pPr>
      <w:r>
        <w:t xml:space="preserve">For Slot-Averaging Swap, we assumed there is a certain probability that a swap error could occur during encoding, and the probability of a swap error increases linearly with set sizes. The probability </w:t>
      </w:r>
      <w:r w:rsidR="00D4407E">
        <w:t xml:space="preserve">that </w:t>
      </w:r>
      <w:r>
        <w:t xml:space="preserve">a swap error occurs between the target and any other item is </w:t>
      </w:r>
      <m:oMath>
        <m:r>
          <w:rPr>
            <w:rFonts w:ascii="Cambria Math" w:hAnsi="Cambria Math"/>
          </w:rPr>
          <m:t>b</m:t>
        </m:r>
      </m:oMath>
      <w:r>
        <w:t xml:space="preserve"> at set size 2, which is the lowest possible set size for a swap error to occur. Thus, the pr</w:t>
      </w:r>
      <w:proofErr w:type="spellStart"/>
      <w:r>
        <w:t>obability</w:t>
      </w:r>
      <w:proofErr w:type="spellEnd"/>
      <w:r>
        <w:t xml:space="preserve"> of retrieving the target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in SA-Swap is</w:t>
      </w:r>
    </w:p>
    <w:tbl>
      <w:tblPr>
        <w:tblW w:w="0" w:type="auto"/>
        <w:tblLook w:val="0600" w:firstRow="0" w:lastRow="0" w:firstColumn="0" w:lastColumn="0" w:noHBand="1" w:noVBand="1"/>
      </w:tblPr>
      <w:tblGrid>
        <w:gridCol w:w="248"/>
        <w:gridCol w:w="8437"/>
        <w:gridCol w:w="675"/>
      </w:tblGrid>
      <w:tr w:rsidR="000E3730" w14:paraId="5941421C" w14:textId="77777777" w:rsidTr="00C117D5">
        <w:trPr>
          <w:trHeight w:val="239"/>
        </w:trPr>
        <w:tc>
          <w:tcPr>
            <w:tcW w:w="249" w:type="dxa"/>
          </w:tcPr>
          <w:p w14:paraId="37026D52" w14:textId="77777777" w:rsidR="000E3730" w:rsidRDefault="000E3730" w:rsidP="00C117D5">
            <w:pPr>
              <w:pStyle w:val="NoSpacing"/>
              <w:jc w:val="both"/>
            </w:pPr>
          </w:p>
        </w:tc>
        <w:tc>
          <w:tcPr>
            <w:tcW w:w="8615" w:type="dxa"/>
          </w:tcPr>
          <w:p w14:paraId="7328A420" w14:textId="77777777" w:rsidR="000E3730" w:rsidRDefault="004E44AA"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1∙[1-b</m:t>
                        </m:r>
                        <m:d>
                          <m:dPr>
                            <m:ctrlPr>
                              <w:rPr>
                                <w:rFonts w:ascii="Cambria Math" w:hAnsi="Cambria Math"/>
                                <w:i/>
                              </w:rPr>
                            </m:ctrlPr>
                          </m:dPr>
                          <m:e>
                            <m:r>
                              <w:rPr>
                                <w:rFonts w:ascii="Cambria Math" w:hAnsi="Cambria Math"/>
                              </w:rPr>
                              <m:t>ss-1</m:t>
                            </m:r>
                          </m:e>
                        </m:d>
                        <m:r>
                          <w:rPr>
                            <w:rFonts w:ascii="Cambria Math" w:hAnsi="Cambria Math"/>
                          </w:rPr>
                          <m:t>],  &amp;ss&lt;K</m:t>
                        </m:r>
                      </m:e>
                      <m:e>
                        <m:f>
                          <m:fPr>
                            <m:ctrlPr>
                              <w:rPr>
                                <w:rFonts w:ascii="Cambria Math" w:hAnsi="Cambria Math"/>
                                <w:i/>
                                <w:kern w:val="24"/>
                              </w:rPr>
                            </m:ctrlPr>
                          </m:fPr>
                          <m:num>
                            <m:r>
                              <w:rPr>
                                <w:rFonts w:ascii="Cambria Math" w:hAnsi="Cambria Math"/>
                              </w:rPr>
                              <m:t>K</m:t>
                            </m:r>
                          </m:num>
                          <m:den>
                            <m:r>
                              <w:rPr>
                                <w:rFonts w:ascii="Cambria Math" w:hAnsi="Cambria Math"/>
                              </w:rPr>
                              <m:t>ss</m:t>
                            </m:r>
                          </m:den>
                        </m:f>
                        <m:r>
                          <w:rPr>
                            <w:rFonts w:ascii="Cambria Math" w:hAnsi="Cambria Math"/>
                          </w:rPr>
                          <m:t>∙[1-b</m:t>
                        </m:r>
                        <m:d>
                          <m:dPr>
                            <m:ctrlPr>
                              <w:rPr>
                                <w:rFonts w:ascii="Cambria Math" w:hAnsi="Cambria Math"/>
                                <w:i/>
                              </w:rPr>
                            </m:ctrlPr>
                          </m:dPr>
                          <m:e>
                            <m:r>
                              <w:rPr>
                                <w:rFonts w:ascii="Cambria Math" w:hAnsi="Cambria Math"/>
                              </w:rPr>
                              <m:t>ss-1</m:t>
                            </m:r>
                          </m:e>
                        </m:d>
                        <m:r>
                          <w:rPr>
                            <w:rFonts w:ascii="Cambria Math" w:hAnsi="Cambria Math"/>
                          </w:rPr>
                          <m:t>],  &amp;ss≥K</m:t>
                        </m:r>
                      </m:e>
                    </m:eqArr>
                  </m:e>
                </m:d>
                <m:r>
                  <w:rPr>
                    <w:rFonts w:ascii="Cambria Math" w:hAnsi="Cambria Math"/>
                  </w:rPr>
                  <m:t>,</m:t>
                </m:r>
              </m:oMath>
            </m:oMathPara>
          </w:p>
        </w:tc>
        <w:tc>
          <w:tcPr>
            <w:tcW w:w="496" w:type="dxa"/>
            <w:vAlign w:val="bottom"/>
          </w:tcPr>
          <w:p w14:paraId="792D4872" w14:textId="5610346C" w:rsidR="000E3730" w:rsidRPr="00B3521D" w:rsidRDefault="000E3730" w:rsidP="00F62A4C">
            <w:pPr>
              <w:pStyle w:val="Caption"/>
              <w:jc w:val="both"/>
              <w:rPr>
                <w:i w:val="0"/>
                <w:sz w:val="24"/>
                <w:szCs w:val="24"/>
              </w:rPr>
            </w:pPr>
            <w:r w:rsidRPr="00B3521D">
              <w:rPr>
                <w:i w:val="0"/>
                <w:sz w:val="24"/>
                <w:szCs w:val="24"/>
              </w:rPr>
              <w:t>(</w:t>
            </w:r>
            <w:r w:rsidR="00F62A4C">
              <w:rPr>
                <w:i w:val="0"/>
                <w:sz w:val="24"/>
                <w:szCs w:val="24"/>
              </w:rPr>
              <w:t>B.3</w:t>
            </w:r>
            <w:r w:rsidRPr="00B3521D">
              <w:rPr>
                <w:i w:val="0"/>
                <w:sz w:val="24"/>
                <w:szCs w:val="24"/>
              </w:rPr>
              <w:t>)</w:t>
            </w:r>
          </w:p>
        </w:tc>
      </w:tr>
    </w:tbl>
    <w:p w14:paraId="37922063" w14:textId="77777777" w:rsidR="000E3730" w:rsidRDefault="000E3730" w:rsidP="000E3730">
      <w:pPr>
        <w:ind w:firstLine="0"/>
        <w:jc w:val="both"/>
      </w:pPr>
      <w:r>
        <w:t xml:space="preserve">where </w:t>
      </w:r>
      <m:oMath>
        <m:r>
          <w:rPr>
            <w:rFonts w:ascii="Cambria Math" w:hAnsi="Cambria Math"/>
          </w:rPr>
          <m:t>b</m:t>
        </m:r>
      </m:oMath>
      <w:r>
        <w:t xml:space="preserve"> is the probability of a swap error occurring at set size 2. When a swap error occurred, we assumed that all the non-target items have equal probability of being remembered instead of the target. Therefore, at retrieval, each individual non-target item has probability </w:t>
      </w:r>
      <m:oMath>
        <m:r>
          <w:rPr>
            <w:rFonts w:ascii="Cambria Math" w:hAnsi="Cambria Math"/>
          </w:rPr>
          <m:t>b</m:t>
        </m:r>
      </m:oMath>
      <w:r>
        <w:t xml:space="preserve"> of being retrieved, regardless of set size. </w:t>
      </w:r>
    </w:p>
    <w:p w14:paraId="7BF1453C" w14:textId="66934823" w:rsidR="000E3730" w:rsidRDefault="000E3730" w:rsidP="000E3730">
      <w:pPr>
        <w:ind w:firstLine="0"/>
        <w:jc w:val="both"/>
      </w:pPr>
      <w:r>
        <w:t xml:space="preserve">To implement the inference rule for the SA and the SA-Binding model, we assumed that the inference rule has knowledge of the precision of the current trial, i.e., the </w:t>
      </w:r>
      <m:oMath>
        <m:r>
          <w:rPr>
            <w:rFonts w:ascii="Cambria Math" w:hAnsi="Cambria Math"/>
          </w:rPr>
          <m:t>κ</m:t>
        </m:r>
      </m:oMath>
      <w:r>
        <w:t xml:space="preserve"> value computed from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Depending on the level of knowledge, the inference rule either has knowledge of whether the target is in memory or not, or does not have knowledge regarding the memory state of the </w:t>
      </w:r>
      <w:r>
        <w:lastRenderedPageBreak/>
        <w:t xml:space="preserve">target. If the inference rule has knowledge of the memory state of the target, the probability of responding </w:t>
      </w:r>
      <w:r w:rsidRPr="000F73AA">
        <w:rPr>
          <w:i/>
        </w:rPr>
        <w:t>change</w:t>
      </w:r>
      <w:r>
        <w:t xml:space="preserve"> is</w:t>
      </w:r>
    </w:p>
    <w:tbl>
      <w:tblPr>
        <w:tblW w:w="0" w:type="auto"/>
        <w:tblLook w:val="0600" w:firstRow="0" w:lastRow="0" w:firstColumn="0" w:lastColumn="0" w:noHBand="1" w:noVBand="1"/>
      </w:tblPr>
      <w:tblGrid>
        <w:gridCol w:w="249"/>
        <w:gridCol w:w="8436"/>
        <w:gridCol w:w="675"/>
      </w:tblGrid>
      <w:tr w:rsidR="000E3730" w14:paraId="5FE5029C" w14:textId="77777777" w:rsidTr="00C117D5">
        <w:trPr>
          <w:trHeight w:val="239"/>
        </w:trPr>
        <w:tc>
          <w:tcPr>
            <w:tcW w:w="250" w:type="dxa"/>
          </w:tcPr>
          <w:p w14:paraId="71FA15BD" w14:textId="77777777" w:rsidR="000E3730" w:rsidRDefault="000E3730" w:rsidP="00C117D5">
            <w:pPr>
              <w:pStyle w:val="NoSpacing"/>
              <w:jc w:val="both"/>
            </w:pPr>
          </w:p>
        </w:tc>
        <w:tc>
          <w:tcPr>
            <w:tcW w:w="8754" w:type="dxa"/>
          </w:tcPr>
          <w:p w14:paraId="2220F91C" w14:textId="77777777" w:rsidR="000E3730" w:rsidRDefault="004E44AA"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&gt;0]∙vonMises</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r>
                      <w:rPr>
                        <w:rFonts w:ascii="Cambria Math" w:hAnsi="Cambria Math"/>
                      </w:rPr>
                      <m:t xml:space="preserve">dx. </m:t>
                    </m:r>
                  </m:e>
                </m:nary>
              </m:oMath>
            </m:oMathPara>
          </w:p>
        </w:tc>
        <w:tc>
          <w:tcPr>
            <w:tcW w:w="496" w:type="dxa"/>
            <w:vAlign w:val="bottom"/>
          </w:tcPr>
          <w:p w14:paraId="66016DFA" w14:textId="382B9A30" w:rsidR="000E3730" w:rsidRPr="00B3521D" w:rsidRDefault="000E3730" w:rsidP="00651547">
            <w:pPr>
              <w:pStyle w:val="Caption"/>
              <w:jc w:val="both"/>
              <w:rPr>
                <w:i w:val="0"/>
                <w:sz w:val="24"/>
                <w:szCs w:val="24"/>
              </w:rPr>
            </w:pPr>
            <w:r w:rsidRPr="00B3521D">
              <w:rPr>
                <w:i w:val="0"/>
                <w:sz w:val="24"/>
                <w:szCs w:val="24"/>
              </w:rPr>
              <w:t>(</w:t>
            </w:r>
            <w:r w:rsidR="00651547">
              <w:rPr>
                <w:i w:val="0"/>
                <w:sz w:val="24"/>
                <w:szCs w:val="24"/>
              </w:rPr>
              <w:t>B</w:t>
            </w:r>
            <w:r w:rsidR="004469F0">
              <w:rPr>
                <w:i w:val="0"/>
                <w:sz w:val="24"/>
                <w:szCs w:val="24"/>
              </w:rPr>
              <w:t>.4</w:t>
            </w:r>
            <w:r w:rsidRPr="00B3521D">
              <w:rPr>
                <w:i w:val="0"/>
                <w:sz w:val="24"/>
                <w:szCs w:val="24"/>
              </w:rPr>
              <w:t>)</w:t>
            </w:r>
          </w:p>
        </w:tc>
      </w:tr>
    </w:tbl>
    <w:p w14:paraId="6FA1FF00" w14:textId="54F6DF97" w:rsidR="000E3730" w:rsidRDefault="000E3730" w:rsidP="000E3730">
      <w:pPr>
        <w:ind w:firstLine="0"/>
        <w:jc w:val="both"/>
      </w:pPr>
      <w:r>
        <w:t xml:space="preserve">If the target item is known not to be in  memory (which happened with probability </w:t>
      </w: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the inference rule has to guess, and the optimal guessing is responding change 50% of the time. However, if the target is known to be in memory, the response is determined based on the retrieved memory and the probe with Equation </w:t>
      </w:r>
      <w:r w:rsidR="009A45B4">
        <w:t>B.</w:t>
      </w:r>
      <w:r>
        <w:t xml:space="preserve">4, with the probability of retrieving each possible feature </w:t>
      </w:r>
      <m:oMath>
        <m:r>
          <w:rPr>
            <w:rFonts w:ascii="Cambria Math" w:hAnsi="Cambria Math"/>
          </w:rPr>
          <m:t>x</m:t>
        </m:r>
      </m:oMath>
      <w:r>
        <w:t xml:space="preserve"> given by a von Mises distribution centered on the true target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precision = </w:t>
      </w:r>
      <m:oMath>
        <m:r>
          <w:rPr>
            <w:rFonts w:ascii="Cambria Math" w:hAnsi="Cambria Math"/>
          </w:rPr>
          <m:t>κ</m:t>
        </m:r>
      </m:oMath>
      <w:r>
        <w:t xml:space="preserve">. </w:t>
      </w:r>
    </w:p>
    <w:p w14:paraId="34C08528" w14:textId="77777777" w:rsidR="000E3730" w:rsidRDefault="000E3730" w:rsidP="000E3730">
      <w:pPr>
        <w:ind w:firstLine="0"/>
        <w:jc w:val="both"/>
      </w:pPr>
      <w:r>
        <w:t>If the inference rule has no knowledge of the memory state, the probability of a "change" response is</w:t>
      </w:r>
    </w:p>
    <w:tbl>
      <w:tblPr>
        <w:tblW w:w="0" w:type="auto"/>
        <w:tblLook w:val="0600" w:firstRow="0" w:lastRow="0" w:firstColumn="0" w:lastColumn="0" w:noHBand="1" w:noVBand="1"/>
      </w:tblPr>
      <w:tblGrid>
        <w:gridCol w:w="249"/>
        <w:gridCol w:w="8436"/>
        <w:gridCol w:w="675"/>
      </w:tblGrid>
      <w:tr w:rsidR="000E3730" w14:paraId="386ABD97" w14:textId="77777777" w:rsidTr="00C117D5">
        <w:trPr>
          <w:trHeight w:val="239"/>
        </w:trPr>
        <w:tc>
          <w:tcPr>
            <w:tcW w:w="249" w:type="dxa"/>
          </w:tcPr>
          <w:p w14:paraId="58C12792" w14:textId="77777777" w:rsidR="000E3730" w:rsidRDefault="000E3730" w:rsidP="00C117D5">
            <w:pPr>
              <w:pStyle w:val="NoSpacing"/>
              <w:jc w:val="both"/>
            </w:pPr>
          </w:p>
        </w:tc>
        <w:tc>
          <w:tcPr>
            <w:tcW w:w="8506" w:type="dxa"/>
          </w:tcPr>
          <w:p w14:paraId="0517F64B" w14:textId="77777777" w:rsidR="000E3730" w:rsidRDefault="004E44AA"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change</m:t>
                    </m:r>
                  </m:sub>
                </m:sSub>
                <m:d>
                  <m:dPr>
                    <m:ctrlPr>
                      <w:rPr>
                        <w:rFonts w:ascii="Cambria Math" w:hAnsi="Cambria Math"/>
                        <w:i/>
                      </w:rPr>
                    </m:ctrlPr>
                  </m:dPr>
                  <m:e>
                    <m:r>
                      <w:rPr>
                        <w:rFonts w:ascii="Cambria Math" w:hAnsi="Cambria Math"/>
                      </w:rPr>
                      <m:t>φ</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sSub>
                      <m:sSubPr>
                        <m:ctrlPr>
                          <w:rPr>
                            <w:rFonts w:ascii="Cambria Math" w:hAnsi="Cambria Math"/>
                            <w:i/>
                          </w:rPr>
                        </m:ctrlPr>
                      </m:sSubPr>
                      <m:e>
                        <m:r>
                          <w:rPr>
                            <w:rFonts w:ascii="Cambria Math" w:hAnsi="Cambria Math"/>
                          </w:rPr>
                          <m:t>[d</m:t>
                        </m:r>
                      </m:e>
                      <m:sub>
                        <m:r>
                          <w:rPr>
                            <w:rFonts w:ascii="Cambria Math" w:hAnsi="Cambria Math"/>
                          </w:rPr>
                          <m:t>φ</m:t>
                        </m:r>
                      </m:sub>
                    </m:sSub>
                    <m:d>
                      <m:dPr>
                        <m:ctrlPr>
                          <w:rPr>
                            <w:rFonts w:ascii="Cambria Math" w:hAnsi="Cambria Math"/>
                            <w:i/>
                          </w:rPr>
                        </m:ctrlPr>
                      </m:dPr>
                      <m:e>
                        <m:r>
                          <w:rPr>
                            <w:rFonts w:ascii="Cambria Math" w:hAnsi="Cambria Math"/>
                          </w:rPr>
                          <m:t>x</m:t>
                        </m:r>
                      </m:e>
                    </m:d>
                    <m:r>
                      <w:rPr>
                        <w:rFonts w:ascii="Cambria Math" w:hAnsi="Cambria Math"/>
                      </w:rPr>
                      <m:t>&gt;0]∙</m:t>
                    </m:r>
                    <m:sSub>
                      <m:sSubPr>
                        <m:ctrlPr>
                          <w:rPr>
                            <w:rFonts w:ascii="Cambria Math" w:hAnsi="Cambria Math"/>
                            <w:i/>
                          </w:rPr>
                        </m:ctrlPr>
                      </m:sSubPr>
                      <m:e>
                        <m:r>
                          <w:rPr>
                            <w:rFonts w:ascii="Cambria Math" w:hAnsi="Cambria Math"/>
                          </w:rPr>
                          <m:t>P</m:t>
                        </m:r>
                      </m:e>
                      <m:sub>
                        <m:r>
                          <w:rPr>
                            <w:rFonts w:ascii="Cambria Math" w:hAnsi="Cambria Math"/>
                          </w:rPr>
                          <m:t>retrieve</m:t>
                        </m:r>
                      </m:sub>
                    </m:sSub>
                    <m:d>
                      <m:dPr>
                        <m:ctrlPr>
                          <w:rPr>
                            <w:rFonts w:ascii="Cambria Math" w:hAnsi="Cambria Math"/>
                            <w:i/>
                          </w:rPr>
                        </m:ctrlPr>
                      </m:dPr>
                      <m:e>
                        <m:r>
                          <w:rPr>
                            <w:rFonts w:ascii="Cambria Math" w:hAnsi="Cambria Math"/>
                          </w:rPr>
                          <m:t>x</m:t>
                        </m:r>
                      </m:e>
                      <m:e>
                        <m:r>
                          <w:rPr>
                            <w:rFonts w:ascii="Cambria Math" w:hAnsi="Cambria Math"/>
                          </w:rPr>
                          <m:t>φ, κ</m:t>
                        </m:r>
                      </m:e>
                    </m:d>
                    <m:r>
                      <w:rPr>
                        <w:rFonts w:ascii="Cambria Math" w:hAnsi="Cambria Math"/>
                      </w:rPr>
                      <m:t xml:space="preserve">dx. </m:t>
                    </m:r>
                  </m:e>
                </m:nary>
              </m:oMath>
            </m:oMathPara>
          </w:p>
        </w:tc>
        <w:tc>
          <w:tcPr>
            <w:tcW w:w="605" w:type="dxa"/>
            <w:vAlign w:val="bottom"/>
          </w:tcPr>
          <w:p w14:paraId="03503E17" w14:textId="2E0A9B75" w:rsidR="000E3730" w:rsidRPr="00B3521D" w:rsidRDefault="000E3730" w:rsidP="003C5FCC">
            <w:pPr>
              <w:pStyle w:val="Caption"/>
              <w:jc w:val="both"/>
              <w:rPr>
                <w:i w:val="0"/>
                <w:sz w:val="24"/>
                <w:szCs w:val="24"/>
              </w:rPr>
            </w:pPr>
            <w:r>
              <w:rPr>
                <w:i w:val="0"/>
                <w:sz w:val="24"/>
                <w:szCs w:val="24"/>
              </w:rPr>
              <w:t>(</w:t>
            </w:r>
            <w:r w:rsidR="003C5FCC">
              <w:rPr>
                <w:i w:val="0"/>
                <w:sz w:val="24"/>
                <w:szCs w:val="24"/>
              </w:rPr>
              <w:t>B.5</w:t>
            </w:r>
            <w:r w:rsidRPr="00B3521D">
              <w:rPr>
                <w:i w:val="0"/>
                <w:sz w:val="24"/>
                <w:szCs w:val="24"/>
              </w:rPr>
              <w:t>)</w:t>
            </w:r>
          </w:p>
        </w:tc>
      </w:tr>
    </w:tbl>
    <w:p w14:paraId="71F81D66" w14:textId="77777777" w:rsidR="000E3730" w:rsidRPr="009211E2" w:rsidRDefault="000E3730" w:rsidP="000E3730">
      <w:pPr>
        <w:pStyle w:val="Heading2"/>
        <w:jc w:val="both"/>
        <w:rPr>
          <w:rFonts w:asciiTheme="minorHAnsi" w:eastAsiaTheme="minorEastAsia" w:hAnsiTheme="minorHAnsi" w:cstheme="minorBidi"/>
          <w:b w:val="0"/>
        </w:rPr>
      </w:pPr>
      <w:r w:rsidRPr="009211E2">
        <w:rPr>
          <w:rFonts w:asciiTheme="minorHAnsi" w:eastAsiaTheme="minorEastAsia" w:hAnsiTheme="minorHAnsi" w:cstheme="minorBidi"/>
          <w:b w:val="0"/>
        </w:rPr>
        <w:t>with</w:t>
      </w:r>
    </w:p>
    <w:p w14:paraId="568CD734" w14:textId="77777777" w:rsidR="000E3730" w:rsidRPr="00B35A44" w:rsidRDefault="004E44AA" w:rsidP="000E3730">
      <w:pPr>
        <w:jc w:val="both"/>
      </w:pPr>
      <m:oMathPara>
        <m:oMath>
          <m:sSub>
            <m:sSubPr>
              <m:ctrlPr>
                <w:rPr>
                  <w:rFonts w:ascii="Cambria Math" w:hAnsi="Cambria Math"/>
                </w:rPr>
              </m:ctrlPr>
            </m:sSubPr>
            <m:e>
              <m:r>
                <w:rPr>
                  <w:rFonts w:ascii="Cambria Math" w:hAnsi="Cambria Math"/>
                </w:rPr>
                <m:t>P</m:t>
              </m:r>
            </m:e>
            <m:sub>
              <m:r>
                <w:rPr>
                  <w:rFonts w:ascii="Cambria Math" w:hAnsi="Cambria Math"/>
                </w:rPr>
                <m:t>retrieve</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φ</m:t>
              </m:r>
              <m:r>
                <m:rPr>
                  <m:sty m:val="p"/>
                </m:rPr>
                <w:rPr>
                  <w:rFonts w:ascii="Cambria Math" w:hAnsi="Cambria Math"/>
                </w:rPr>
                <m:t xml:space="preserve">, </m:t>
              </m:r>
              <m:r>
                <w:rPr>
                  <w:rFonts w:ascii="Cambria Math" w:hAnsi="Cambria Math"/>
                </w:rPr>
                <m:t>κ</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vonMises</m:t>
          </m:r>
          <m:d>
            <m:dPr>
              <m:ctrlPr>
                <w:rPr>
                  <w:rFonts w:ascii="Cambria Math" w:hAnsi="Cambria Math"/>
                </w:rPr>
              </m:ctrlPr>
            </m:dPr>
            <m:e>
              <m:r>
                <w:rPr>
                  <w:rFonts w:ascii="Cambria Math" w:hAnsi="Cambria Math"/>
                </w:rPr>
                <m:t>x</m:t>
              </m:r>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κ</m:t>
              </m:r>
            </m:e>
          </m:d>
        </m:oMath>
      </m:oMathPara>
    </w:p>
    <w:p w14:paraId="7428B72F" w14:textId="77777777" w:rsidR="000E3730" w:rsidRDefault="000E3730" w:rsidP="000E3730">
      <w:pPr>
        <w:pStyle w:val="Heading2"/>
        <w:jc w:val="both"/>
      </w:pPr>
      <w:r>
        <w:t>Variable Precision model</w:t>
      </w:r>
    </w:p>
    <w:p w14:paraId="59088959" w14:textId="365E8095" w:rsidR="000E3730" w:rsidRDefault="000E3730" w:rsidP="000E3730">
      <w:pPr>
        <w:jc w:val="both"/>
      </w:pPr>
      <w:r>
        <w:t xml:space="preserve">The assumptions in the VP model is that the total amount of resources is fixed, and the amount of resource put into an item varies from trial to trial. The mean precision at set size </w:t>
      </w:r>
      <m:oMath>
        <m:r>
          <w:rPr>
            <w:rFonts w:ascii="Cambria Math" w:hAnsi="Cambria Math"/>
          </w:rPr>
          <m:t>n</m:t>
        </m:r>
      </m:oMath>
      <w:r>
        <w:t>is</w:t>
      </w:r>
    </w:p>
    <w:tbl>
      <w:tblPr>
        <w:tblW w:w="0" w:type="auto"/>
        <w:tblLook w:val="0600" w:firstRow="0" w:lastRow="0" w:firstColumn="0" w:lastColumn="0" w:noHBand="1" w:noVBand="1"/>
      </w:tblPr>
      <w:tblGrid>
        <w:gridCol w:w="249"/>
        <w:gridCol w:w="8436"/>
        <w:gridCol w:w="675"/>
      </w:tblGrid>
      <w:tr w:rsidR="000E3730" w14:paraId="6272FDCA" w14:textId="77777777" w:rsidTr="00C117D5">
        <w:trPr>
          <w:trHeight w:val="239"/>
        </w:trPr>
        <w:tc>
          <w:tcPr>
            <w:tcW w:w="250" w:type="dxa"/>
          </w:tcPr>
          <w:p w14:paraId="3789FE2A" w14:textId="77777777" w:rsidR="000E3730" w:rsidRDefault="000E3730" w:rsidP="00C117D5">
            <w:pPr>
              <w:pStyle w:val="NoSpacing"/>
              <w:jc w:val="both"/>
            </w:pPr>
          </w:p>
        </w:tc>
        <w:tc>
          <w:tcPr>
            <w:tcW w:w="8754" w:type="dxa"/>
          </w:tcPr>
          <w:p w14:paraId="43E85B23" w14:textId="77777777" w:rsidR="000E3730" w:rsidRDefault="004E44AA" w:rsidP="00C117D5">
            <w:pPr>
              <w:pStyle w:val="NoSpacing"/>
              <w:jc w:val="both"/>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num>
                  <m:den>
                    <m:sSup>
                      <m:sSupPr>
                        <m:ctrlPr>
                          <w:rPr>
                            <w:rFonts w:ascii="Cambria Math" w:hAnsi="Cambria Math"/>
                            <w:i/>
                          </w:rPr>
                        </m:ctrlPr>
                      </m:sSupPr>
                      <m:e>
                        <m:r>
                          <w:rPr>
                            <w:rFonts w:ascii="Cambria Math" w:hAnsi="Cambria Math"/>
                          </w:rPr>
                          <m:t>n</m:t>
                        </m:r>
                      </m:e>
                      <m:sup>
                        <m:r>
                          <w:rPr>
                            <w:rFonts w:ascii="Cambria Math" w:hAnsi="Cambria Math"/>
                          </w:rPr>
                          <m:t>α</m:t>
                        </m:r>
                      </m:sup>
                    </m:sSup>
                  </m:den>
                </m:f>
              </m:oMath>
            </m:oMathPara>
          </w:p>
        </w:tc>
        <w:tc>
          <w:tcPr>
            <w:tcW w:w="496" w:type="dxa"/>
            <w:vAlign w:val="bottom"/>
          </w:tcPr>
          <w:p w14:paraId="43FD2B4D" w14:textId="620E244E" w:rsidR="000E3730" w:rsidRPr="00B3521D" w:rsidRDefault="000E3730" w:rsidP="003C5FCC">
            <w:pPr>
              <w:pStyle w:val="Caption"/>
              <w:jc w:val="both"/>
              <w:rPr>
                <w:i w:val="0"/>
                <w:sz w:val="24"/>
                <w:szCs w:val="24"/>
              </w:rPr>
            </w:pPr>
            <w:r w:rsidRPr="00B3521D">
              <w:rPr>
                <w:i w:val="0"/>
                <w:sz w:val="24"/>
                <w:szCs w:val="24"/>
              </w:rPr>
              <w:t>(</w:t>
            </w:r>
            <w:r w:rsidR="003C5FCC">
              <w:rPr>
                <w:i w:val="0"/>
                <w:sz w:val="24"/>
                <w:szCs w:val="24"/>
              </w:rPr>
              <w:t>B.6</w:t>
            </w:r>
            <w:r w:rsidRPr="00B3521D">
              <w:rPr>
                <w:i w:val="0"/>
                <w:sz w:val="24"/>
                <w:szCs w:val="24"/>
              </w:rPr>
              <w:t>)</w:t>
            </w:r>
          </w:p>
        </w:tc>
      </w:tr>
    </w:tbl>
    <w:p w14:paraId="707F1FE6" w14:textId="58228EC0" w:rsidR="000E3730" w:rsidRDefault="004E44AA" w:rsidP="000E3730">
      <w:pPr>
        <w:ind w:firstLine="0"/>
        <w:jc w:val="both"/>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e>
        </m:acc>
      </m:oMath>
      <w:r w:rsidR="000E3730">
        <w:t xml:space="preserve"> is the mean Fisher information at set size 1, which determines the precision </w:t>
      </w:r>
      <m:oMath>
        <m:r>
          <w:rPr>
            <w:rFonts w:ascii="Cambria Math" w:hAnsi="Cambria Math"/>
          </w:rPr>
          <m:t>κ</m:t>
        </m:r>
      </m:oMath>
      <w:r w:rsidR="000E3730">
        <w:t xml:space="preserve">, and the </w:t>
      </w:r>
      <m:oMath>
        <m:r>
          <w:rPr>
            <w:rFonts w:ascii="Cambria Math" w:hAnsi="Cambria Math"/>
          </w:rPr>
          <m:t>α</m:t>
        </m:r>
      </m:oMath>
      <w:r w:rsidR="000E3730">
        <w:t xml:space="preserve"> parameter controls the steepness of decline in Fisher information as the set size increases. The </w:t>
      </w:r>
      <w:r w:rsidR="000E3730">
        <w:lastRenderedPageBreak/>
        <w:t xml:space="preserve">relationship between </w:t>
      </w:r>
      <m:oMath>
        <m:r>
          <w:rPr>
            <w:rFonts w:ascii="Cambria Math" w:hAnsi="Cambria Math"/>
          </w:rPr>
          <m:t>κ</m:t>
        </m:r>
      </m:oMath>
      <w:r w:rsidR="000E3730">
        <w:t xml:space="preserve"> and </w:t>
      </w:r>
      <m:oMath>
        <m:r>
          <w:rPr>
            <w:rFonts w:ascii="Cambria Math" w:hAnsi="Cambria Math"/>
          </w:rPr>
          <m:t>J</m:t>
        </m:r>
      </m:oMath>
      <w:r w:rsidR="000E3730">
        <w:t xml:space="preserve"> is </w:t>
      </w:r>
      <m:oMath>
        <m:r>
          <w:rPr>
            <w:rFonts w:ascii="Cambria Math" w:hAnsi="Cambria Math"/>
          </w:rPr>
          <m:t>J=κ</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κ</m:t>
                </m:r>
              </m:e>
            </m:d>
          </m:num>
          <m:den>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κ</m:t>
                </m:r>
              </m:e>
            </m:d>
          </m:den>
        </m:f>
      </m:oMath>
      <w:r w:rsidR="000E3730">
        <w:t xml:space="preserve">. There is no analytic solution to compute </w:t>
      </w:r>
      <m:oMath>
        <m:r>
          <w:rPr>
            <w:rFonts w:ascii="Cambria Math" w:hAnsi="Cambria Math"/>
          </w:rPr>
          <m:t>κ</m:t>
        </m:r>
      </m:oMath>
      <w:r w:rsidR="000E3730">
        <w:t xml:space="preserve"> directly from </w:t>
      </w:r>
      <m:oMath>
        <m:r>
          <w:rPr>
            <w:rFonts w:ascii="Cambria Math" w:hAnsi="Cambria Math"/>
          </w:rPr>
          <m:t>J</m:t>
        </m:r>
      </m:oMath>
      <w:r w:rsidR="000E3730">
        <w:t xml:space="preserve">, thus we computed multiple </w:t>
      </w:r>
      <m:oMath>
        <m:r>
          <w:rPr>
            <w:rFonts w:ascii="Cambria Math" w:hAnsi="Cambria Math"/>
          </w:rPr>
          <m:t>J</m:t>
        </m:r>
      </m:oMath>
      <w:r w:rsidR="000E3730">
        <w:t>s from</w:t>
      </w:r>
      <w:r w:rsidR="00800CC8">
        <w:t xml:space="preserve"> a</w:t>
      </w:r>
      <w:r w:rsidR="000E3730">
        <w:t xml:space="preserve"> fine grid of </w:t>
      </w:r>
      <m:oMath>
        <m:r>
          <w:rPr>
            <w:rFonts w:ascii="Cambria Math" w:hAnsi="Cambria Math"/>
          </w:rPr>
          <m:t>κ</m:t>
        </m:r>
      </m:oMath>
      <w:r w:rsidR="000E3730">
        <w:t xml:space="preserve">s and interpolate the </w:t>
      </w:r>
      <m:oMath>
        <m:r>
          <w:rPr>
            <w:rFonts w:ascii="Cambria Math" w:hAnsi="Cambria Math"/>
          </w:rPr>
          <m:t>κ</m:t>
        </m:r>
      </m:oMath>
      <w:r w:rsidR="000E3730">
        <w:t xml:space="preserve"> at given </w:t>
      </w:r>
      <m:oMath>
        <m:r>
          <w:rPr>
            <w:rFonts w:ascii="Cambria Math" w:hAnsi="Cambria Math"/>
          </w:rPr>
          <m:t>J</m:t>
        </m:r>
      </m:oMath>
      <w:r w:rsidR="000E3730">
        <w:t xml:space="preserve">. The Fisher information </w:t>
      </w:r>
      <w:r w:rsidR="000E3730" w:rsidRPr="00181450">
        <w:rPr>
          <w:i/>
        </w:rPr>
        <w:t>J</w:t>
      </w:r>
      <w:r w:rsidR="000E3730" w:rsidRPr="00181450">
        <w:rPr>
          <w:i/>
          <w:vertAlign w:val="subscript"/>
        </w:rPr>
        <w:t>i</w:t>
      </w:r>
      <w:r w:rsidR="000E3730">
        <w:t xml:space="preserve"> at each trial is drawn from a Gamma distribution with the mean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rsidR="000E3730">
        <w:t xml:space="preserve"> and scale of </w:t>
      </w:r>
      <m:oMath>
        <m:r>
          <w:rPr>
            <w:rFonts w:ascii="Cambria Math" w:hAnsi="Cambria Math"/>
          </w:rPr>
          <m:t>τ</m:t>
        </m:r>
      </m:oMath>
      <w:r w:rsidR="000E3730">
        <w:t>. For c</w:t>
      </w:r>
      <w:proofErr w:type="spellStart"/>
      <w:r w:rsidR="000E3730">
        <w:t>omputational</w:t>
      </w:r>
      <w:proofErr w:type="spellEnd"/>
      <w:r w:rsidR="000E3730">
        <w:t xml:space="preserve"> reason, instead of integrating across the Gamma distribution, we draw the </w:t>
      </w:r>
      <w:r w:rsidR="000E3730" w:rsidRPr="002C5DDA">
        <w:rPr>
          <w:i/>
        </w:rPr>
        <w:t>J</w:t>
      </w:r>
      <w:r w:rsidR="000E3730" w:rsidRPr="002C5DDA">
        <w:rPr>
          <w:i/>
          <w:vertAlign w:val="subscript"/>
        </w:rPr>
        <w:t>i</w:t>
      </w:r>
      <w:r w:rsidR="000E3730">
        <w:rPr>
          <w:i/>
          <w:vertAlign w:val="subscript"/>
        </w:rPr>
        <w:t xml:space="preserve"> </w:t>
      </w:r>
      <w:r w:rsidR="000E3730">
        <w:t xml:space="preserve">values from the 1000-quantiles of the Gamma distribution to simulate the integration. </w:t>
      </w:r>
    </w:p>
    <w:p w14:paraId="57F79B83" w14:textId="72FF6D19" w:rsidR="000E3730" w:rsidRDefault="000E3730" w:rsidP="00A50F85">
      <w:pPr>
        <w:ind w:firstLine="709"/>
        <w:jc w:val="both"/>
      </w:pPr>
      <w:r>
        <w:t xml:space="preserve">The VP-binding model incorporated the assumption that participants used the location to retrieve the correct item, and the resource does not only affect the precision of the retrieved feature but also the precision of location information of all array items, and thereby the probability of retrieving the correct item, given the target's location. We assumed that the resources allocated </w:t>
      </w:r>
      <w:r w:rsidR="004A1A0F">
        <w:t xml:space="preserve">to </w:t>
      </w:r>
      <w:r>
        <w:t xml:space="preserve">the binding between an item and its location is tied to the resources allocated </w:t>
      </w:r>
      <w:r w:rsidR="004A1A0F">
        <w:t xml:space="preserve">to the </w:t>
      </w:r>
      <w:r>
        <w:t>memory item. The Fisher information of binding is the Fisher information of the memory item</w:t>
      </w:r>
      <w:r w:rsidR="004A1A0F">
        <w:t>, multiplied</w:t>
      </w:r>
      <w:r>
        <w:t xml:space="preserve"> with </w:t>
      </w:r>
      <w:del w:id="73" w:author="Hsuan-Yu Lin" w:date="2019-04-16T14:49:00Z">
        <w:r w:rsidDel="00B27E29">
          <w:delText xml:space="preserve">the </w:delText>
        </w:r>
      </w:del>
      <w:ins w:id="74" w:author="Hsuan-Yu Lin" w:date="2019-04-16T14:49:00Z">
        <w:r w:rsidR="00B27E29">
          <w:t xml:space="preserve">a </w:t>
        </w:r>
      </w:ins>
      <w:r>
        <w:t xml:space="preserve">scaling parameter </w:t>
      </w:r>
      <m:oMath>
        <m:r>
          <w:rPr>
            <w:rFonts w:ascii="Cambria Math" w:hAnsi="Cambria Math"/>
          </w:rPr>
          <m:t>β</m:t>
        </m:r>
      </m:oMath>
      <w:r>
        <w:t xml:space="preserve">, and the precision of binding </w:t>
      </w:r>
      <m:oMath>
        <m:sSub>
          <m:sSubPr>
            <m:ctrlPr>
              <w:rPr>
                <w:rFonts w:ascii="Cambria Math" w:hAnsi="Cambria Math"/>
                <w:i/>
              </w:rPr>
            </m:ctrlPr>
          </m:sSubPr>
          <m:e>
            <m:r>
              <w:rPr>
                <w:rFonts w:ascii="Cambria Math" w:hAnsi="Cambria Math"/>
              </w:rPr>
              <m:t>κ</m:t>
            </m:r>
          </m:e>
          <m:sub>
            <m:r>
              <w:rPr>
                <w:rFonts w:ascii="Cambria Math" w:hAnsi="Cambria Math"/>
              </w:rPr>
              <m:t>b</m:t>
            </m:r>
            <m:r>
              <w:ins w:id="75" w:author="Hsuan-Yu Lin" w:date="2019-04-16T14:40:00Z">
                <w:rPr>
                  <w:rFonts w:ascii="Cambria Math" w:hAnsi="Cambria Math"/>
                </w:rPr>
                <m:t>n</m:t>
              </w:ins>
            </m:r>
          </m:sub>
        </m:sSub>
      </m:oMath>
      <w:r>
        <w:t xml:space="preserve"> is derived from </w:t>
      </w:r>
      <m:oMath>
        <m:r>
          <w:rPr>
            <w:rFonts w:ascii="Cambria Math" w:hAnsi="Cambria Math"/>
          </w:rPr>
          <m:t>β×</m:t>
        </m:r>
        <m:sSub>
          <m:sSubPr>
            <m:ctrlPr>
              <w:ins w:id="76" w:author="Hsuan-Yu Lin" w:date="2019-04-09T15:34:00Z">
                <w:rPr>
                  <w:rFonts w:ascii="Cambria Math" w:hAnsi="Cambria Math"/>
                  <w:i/>
                </w:rPr>
              </w:ins>
            </m:ctrlPr>
          </m:sSubPr>
          <m:e>
            <m:r>
              <w:ins w:id="77" w:author="Hsuan-Yu Lin" w:date="2019-04-09T15:34:00Z">
                <w:rPr>
                  <w:rFonts w:ascii="Cambria Math" w:hAnsi="Cambria Math"/>
                </w:rPr>
                <m:t>J</m:t>
              </w:ins>
            </m:r>
          </m:e>
          <m:sub>
            <m:r>
              <w:ins w:id="78" w:author="Hsuan-Yu Lin" w:date="2019-04-09T15:34:00Z">
                <w:rPr>
                  <w:rFonts w:ascii="Cambria Math" w:hAnsi="Cambria Math"/>
                </w:rPr>
                <m:t>n</m:t>
              </w:ins>
            </m:r>
          </m:sub>
        </m:sSub>
      </m:oMath>
      <w:r>
        <w:t xml:space="preserve">. The probability of retrieving the </w:t>
      </w:r>
      <m:oMath>
        <m:r>
          <w:rPr>
            <w:rFonts w:ascii="Cambria Math" w:hAnsi="Cambria Math"/>
          </w:rPr>
          <m:t>i</m:t>
        </m:r>
      </m:oMath>
      <w:r>
        <w:t>th item is defined as</w:t>
      </w:r>
    </w:p>
    <w:tbl>
      <w:tblPr>
        <w:tblW w:w="0" w:type="auto"/>
        <w:tblLook w:val="0600" w:firstRow="0" w:lastRow="0" w:firstColumn="0" w:lastColumn="0" w:noHBand="1" w:noVBand="1"/>
      </w:tblPr>
      <w:tblGrid>
        <w:gridCol w:w="248"/>
        <w:gridCol w:w="8437"/>
        <w:gridCol w:w="675"/>
      </w:tblGrid>
      <w:tr w:rsidR="000E3730" w14:paraId="4191A49D" w14:textId="77777777" w:rsidTr="00C117D5">
        <w:trPr>
          <w:trHeight w:val="239"/>
        </w:trPr>
        <w:tc>
          <w:tcPr>
            <w:tcW w:w="250" w:type="dxa"/>
          </w:tcPr>
          <w:p w14:paraId="5115CC3A" w14:textId="77777777" w:rsidR="000E3730" w:rsidRDefault="000E3730" w:rsidP="00C117D5">
            <w:pPr>
              <w:pStyle w:val="NoSpacing"/>
              <w:jc w:val="both"/>
            </w:pPr>
          </w:p>
        </w:tc>
        <w:tc>
          <w:tcPr>
            <w:tcW w:w="8754" w:type="dxa"/>
          </w:tcPr>
          <w:p w14:paraId="4C48AC87" w14:textId="743D3C33" w:rsidR="000E3730" w:rsidRDefault="004E44AA" w:rsidP="00C117D5">
            <w:pPr>
              <w:pStyle w:val="NoSpacing"/>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p</m:t>
                        </m:r>
                      </m:sub>
                    </m:sSub>
                  </m:e>
                </m:d>
                <m:r>
                  <w:rPr>
                    <w:rFonts w:ascii="Cambria Math" w:hAnsi="Cambria Math"/>
                  </w:rPr>
                  <m:t>=</m:t>
                </m:r>
                <m:f>
                  <m:fPr>
                    <m:ctrlPr>
                      <w:rPr>
                        <w:rFonts w:ascii="Cambria Math" w:hAnsi="Cambria Math"/>
                        <w:i/>
                      </w:rPr>
                    </m:ctrlPr>
                  </m:fPr>
                  <m:num>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m:t>
                            </m:r>
                            <m:r>
                              <w:ins w:id="79" w:author="Hsuan-Yu Lin" w:date="2019-04-16T14:40:00Z">
                                <w:rPr>
                                  <w:rFonts w:ascii="Cambria Math" w:hAnsi="Cambria Math"/>
                                </w:rPr>
                                <m:t>n</m:t>
                              </w:ins>
                            </m:r>
                          </m:sub>
                        </m:sSub>
                      </m:e>
                    </m:d>
                  </m:num>
                  <m:den>
                    <m:nary>
                      <m:naryPr>
                        <m:chr m:val="∑"/>
                        <m:ctrlPr>
                          <w:rPr>
                            <w:rFonts w:ascii="Cambria Math" w:hAnsi="Cambria Math"/>
                            <w:i/>
                          </w:rPr>
                        </m:ctrlPr>
                      </m:naryPr>
                      <m:sub>
                        <m:r>
                          <w:rPr>
                            <w:rFonts w:ascii="Cambria Math" w:hAnsi="Cambria Math"/>
                          </w:rPr>
                          <m:t>j</m:t>
                        </m:r>
                      </m:sub>
                      <m:sup>
                        <m:r>
                          <w:rPr>
                            <w:rFonts w:ascii="Cambria Math" w:hAnsi="Cambria Math"/>
                          </w:rPr>
                          <m:t>n</m:t>
                        </m:r>
                      </m:sup>
                      <m:e>
                        <m:r>
                          <w:rPr>
                            <w:rFonts w:ascii="Cambria Math" w:hAnsi="Cambria Math"/>
                          </w:rPr>
                          <m:t>vonMises</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b</m:t>
                                </m:r>
                                <m:r>
                                  <w:ins w:id="80" w:author="Hsuan-Yu Lin" w:date="2019-04-16T14:40:00Z">
                                    <w:rPr>
                                      <w:rFonts w:ascii="Cambria Math" w:hAnsi="Cambria Math"/>
                                    </w:rPr>
                                    <m:t>n</m:t>
                                  </w:ins>
                                </m:r>
                              </m:sub>
                            </m:sSub>
                          </m:e>
                        </m:d>
                      </m:e>
                    </m:nary>
                  </m:den>
                </m:f>
                <m:r>
                  <w:rPr>
                    <w:rFonts w:ascii="Cambria Math" w:hAnsi="Cambria Math"/>
                  </w:rPr>
                  <m:t>.</m:t>
                </m:r>
              </m:oMath>
            </m:oMathPara>
          </w:p>
        </w:tc>
        <w:tc>
          <w:tcPr>
            <w:tcW w:w="496" w:type="dxa"/>
            <w:vAlign w:val="bottom"/>
          </w:tcPr>
          <w:p w14:paraId="1B0FA09F" w14:textId="39C79562" w:rsidR="000E3730" w:rsidRPr="00B3521D" w:rsidRDefault="000E3730" w:rsidP="00514D4C">
            <w:pPr>
              <w:pStyle w:val="Caption"/>
              <w:jc w:val="both"/>
              <w:rPr>
                <w:i w:val="0"/>
                <w:sz w:val="24"/>
                <w:szCs w:val="24"/>
              </w:rPr>
            </w:pPr>
            <w:r w:rsidRPr="00B3521D">
              <w:rPr>
                <w:i w:val="0"/>
                <w:sz w:val="24"/>
                <w:szCs w:val="24"/>
              </w:rPr>
              <w:t>(</w:t>
            </w:r>
            <w:r w:rsidR="00514D4C">
              <w:rPr>
                <w:i w:val="0"/>
                <w:sz w:val="24"/>
                <w:szCs w:val="24"/>
              </w:rPr>
              <w:t>B.7</w:t>
            </w:r>
            <w:r w:rsidRPr="00B3521D">
              <w:rPr>
                <w:i w:val="0"/>
                <w:sz w:val="24"/>
                <w:szCs w:val="24"/>
              </w:rPr>
              <w:t>)</w:t>
            </w:r>
          </w:p>
        </w:tc>
      </w:tr>
    </w:tbl>
    <w:p w14:paraId="0B65055D"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the location of the probe. </w:t>
      </w:r>
    </w:p>
    <w:p w14:paraId="3D8B6A98" w14:textId="58E37475" w:rsidR="000E3730" w:rsidRDefault="000E3730" w:rsidP="000E3730">
      <w:pPr>
        <w:jc w:val="both"/>
      </w:pPr>
      <w:r>
        <w:t xml:space="preserve">For implementing the VP with the Bayesian Inference rule, </w:t>
      </w:r>
      <m:oMath>
        <m:r>
          <w:rPr>
            <w:rFonts w:ascii="Cambria Math" w:hAnsi="Cambria Math"/>
          </w:rPr>
          <m:t>κ</m:t>
        </m:r>
      </m:oMath>
      <w:r>
        <w:t xml:space="preserve"> is easy to determine in the VP and VP-binding model. If the inference rule has the knowledge of the precision of the current trial, the </w:t>
      </w:r>
      <m:oMath>
        <m:r>
          <w:rPr>
            <w:rFonts w:ascii="Cambria Math" w:hAnsi="Cambria Math"/>
          </w:rPr>
          <m:t>κ</m:t>
        </m:r>
      </m:oMath>
      <w:r>
        <w:t xml:space="preserve"> drawn from the Gamma distribution on </w:t>
      </w:r>
      <m:oMath>
        <m:r>
          <w:rPr>
            <w:rFonts w:ascii="Cambria Math" w:hAnsi="Cambria Math"/>
          </w:rPr>
          <m:t>J</m:t>
        </m:r>
      </m:oMath>
      <w:r>
        <w:t xml:space="preserve">is used in the inference rule. If the inference rule only has the knowledge of the average precision of the current set size, the average </w:t>
      </w:r>
      <m:oMath>
        <m:r>
          <w:rPr>
            <w:rFonts w:ascii="Cambria Math" w:hAnsi="Cambria Math"/>
          </w:rPr>
          <m:t>κ</m:t>
        </m:r>
      </m:oMath>
      <w:r>
        <w:t xml:space="preserve"> computed from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n</m:t>
                </m:r>
              </m:sub>
            </m:sSub>
          </m:e>
        </m:acc>
      </m:oMath>
      <w:r>
        <w:t xml:space="preserve"> is used instead.</w:t>
      </w:r>
    </w:p>
    <w:p w14:paraId="288530B2" w14:textId="77777777" w:rsidR="000E3730" w:rsidRDefault="000E3730" w:rsidP="000E3730">
      <w:pPr>
        <w:pStyle w:val="Heading2"/>
        <w:jc w:val="both"/>
      </w:pPr>
      <w:r>
        <w:lastRenderedPageBreak/>
        <w:t>Interference Model</w:t>
      </w:r>
    </w:p>
    <w:p w14:paraId="18A9F096" w14:textId="77777777" w:rsidR="000E3730" w:rsidRDefault="000E3730" w:rsidP="000E3730">
      <w:pPr>
        <w:jc w:val="both"/>
      </w:pPr>
      <w:r>
        <w:t>The assumption of the IM is that there are three sources of activation contributing to the retrieval process. Activation A</w:t>
      </w:r>
      <w:r w:rsidRPr="00BC45B5">
        <w:rPr>
          <w:vertAlign w:val="subscript"/>
        </w:rPr>
        <w:t>C</w:t>
      </w:r>
      <w:r>
        <w:t xml:space="preserve"> is the context-dependent information, which arises from using the location to re-activate the item bound to it,</w:t>
      </w:r>
    </w:p>
    <w:tbl>
      <w:tblPr>
        <w:tblW w:w="0" w:type="auto"/>
        <w:tblLook w:val="0600" w:firstRow="0" w:lastRow="0" w:firstColumn="0" w:lastColumn="0" w:noHBand="1" w:noVBand="1"/>
      </w:tblPr>
      <w:tblGrid>
        <w:gridCol w:w="249"/>
        <w:gridCol w:w="8436"/>
        <w:gridCol w:w="675"/>
      </w:tblGrid>
      <w:tr w:rsidR="000E3730" w14:paraId="4241FEDD" w14:textId="77777777" w:rsidTr="00C117D5">
        <w:trPr>
          <w:trHeight w:val="239"/>
        </w:trPr>
        <w:tc>
          <w:tcPr>
            <w:tcW w:w="250" w:type="dxa"/>
          </w:tcPr>
          <w:p w14:paraId="4A7F6EC0" w14:textId="77777777" w:rsidR="000E3730" w:rsidRDefault="000E3730" w:rsidP="00C117D5">
            <w:pPr>
              <w:pStyle w:val="NoSpacing"/>
              <w:jc w:val="both"/>
            </w:pPr>
          </w:p>
        </w:tc>
        <w:tc>
          <w:tcPr>
            <w:tcW w:w="8754" w:type="dxa"/>
          </w:tcPr>
          <w:p w14:paraId="15C8A7CD" w14:textId="77777777" w:rsidR="000E3730" w:rsidRDefault="004E44AA"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func>
                  </m:e>
                </m:nary>
                <m:r>
                  <w:rPr>
                    <w:rFonts w:ascii="Cambria Math" w:hAnsi="Cambria Math"/>
                  </w:rPr>
                  <m:t>.</m:t>
                </m:r>
              </m:oMath>
            </m:oMathPara>
          </w:p>
        </w:tc>
        <w:tc>
          <w:tcPr>
            <w:tcW w:w="496" w:type="dxa"/>
            <w:vAlign w:val="bottom"/>
          </w:tcPr>
          <w:p w14:paraId="4DDA141A" w14:textId="68E8A84B"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B.8</w:t>
            </w:r>
            <w:r w:rsidRPr="00B3521D">
              <w:rPr>
                <w:i w:val="0"/>
                <w:sz w:val="24"/>
                <w:szCs w:val="24"/>
              </w:rPr>
              <w:t>)</w:t>
            </w:r>
          </w:p>
        </w:tc>
      </w:tr>
    </w:tbl>
    <w:p w14:paraId="78DB40D2" w14:textId="77777777" w:rsidR="000E3730" w:rsidRDefault="000E3730" w:rsidP="000E3730">
      <w:pPr>
        <w:ind w:firstLine="0"/>
        <w:jc w:val="both"/>
      </w:pPr>
      <w:r>
        <w:t xml:space="preserve">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color of item </w:t>
      </w:r>
      <m:oMath>
        <m:r>
          <w:rPr>
            <w:rFonts w:ascii="Cambria Math" w:hAnsi="Cambria Math"/>
          </w:rPr>
          <m:t>i</m:t>
        </m:r>
      </m:oMath>
      <w:r>
        <w:t xml:space="preserve">, and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is the distance between the location of item </w:t>
      </w:r>
      <m:oMath>
        <m:r>
          <w:rPr>
            <w:rFonts w:ascii="Cambria Math" w:hAnsi="Cambria Math"/>
          </w:rPr>
          <m:t>i</m:t>
        </m:r>
      </m:oMath>
      <w:r>
        <w:t xml:space="preserve"> and the location of the probe </w:t>
      </w:r>
      <m:oMath>
        <m:r>
          <w:rPr>
            <w:rFonts w:ascii="Cambria Math" w:hAnsi="Cambria Math"/>
          </w:rPr>
          <m:t>θ</m:t>
        </m:r>
      </m:oMath>
      <w:r>
        <w:t xml:space="preserve">. The </w:t>
      </w:r>
      <m:oMath>
        <m:r>
          <w:rPr>
            <w:rFonts w:ascii="Cambria Math" w:hAnsi="Cambria Math"/>
          </w:rPr>
          <m:t>s</m:t>
        </m:r>
      </m:oMath>
      <w:r>
        <w:t xml:space="preserve"> parameter is the rate of decline of the spatial generalization gradient of the probe location as a retrieval cue, that is, the precision of spatial-location memory. </w:t>
      </w:r>
      <w:r>
        <w:br/>
        <w:t>Activation A</w:t>
      </w:r>
      <w:r w:rsidRPr="00BC45B5">
        <w:rPr>
          <w:vertAlign w:val="subscript"/>
        </w:rPr>
        <w:t>a</w:t>
      </w:r>
      <w:r>
        <w:t xml:space="preserve"> is the content-independent information, which arises from recent experience with every array item.</w:t>
      </w:r>
    </w:p>
    <w:tbl>
      <w:tblPr>
        <w:tblW w:w="0" w:type="auto"/>
        <w:tblLook w:val="0600" w:firstRow="0" w:lastRow="0" w:firstColumn="0" w:lastColumn="0" w:noHBand="1" w:noVBand="1"/>
      </w:tblPr>
      <w:tblGrid>
        <w:gridCol w:w="249"/>
        <w:gridCol w:w="8436"/>
        <w:gridCol w:w="675"/>
      </w:tblGrid>
      <w:tr w:rsidR="000E3730" w14:paraId="207C03E4" w14:textId="77777777" w:rsidTr="00C117D5">
        <w:trPr>
          <w:trHeight w:val="239"/>
        </w:trPr>
        <w:tc>
          <w:tcPr>
            <w:tcW w:w="250" w:type="dxa"/>
          </w:tcPr>
          <w:p w14:paraId="0E529EA5" w14:textId="77777777" w:rsidR="000E3730" w:rsidRDefault="000E3730" w:rsidP="00C117D5">
            <w:pPr>
              <w:pStyle w:val="NoSpacing"/>
              <w:jc w:val="both"/>
            </w:pPr>
          </w:p>
        </w:tc>
        <w:tc>
          <w:tcPr>
            <w:tcW w:w="8754" w:type="dxa"/>
          </w:tcPr>
          <w:p w14:paraId="129CD837" w14:textId="77777777" w:rsidR="000E3730" w:rsidRDefault="004E44AA"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κ</m:t>
                        </m:r>
                      </m:e>
                    </m:d>
                  </m:e>
                </m:nary>
              </m:oMath>
            </m:oMathPara>
          </w:p>
        </w:tc>
        <w:tc>
          <w:tcPr>
            <w:tcW w:w="496" w:type="dxa"/>
            <w:vAlign w:val="bottom"/>
          </w:tcPr>
          <w:p w14:paraId="261F7945" w14:textId="6FDD3410"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B.9</w:t>
            </w:r>
            <w:r w:rsidRPr="00B3521D">
              <w:rPr>
                <w:i w:val="0"/>
                <w:sz w:val="24"/>
                <w:szCs w:val="24"/>
              </w:rPr>
              <w:t>)</w:t>
            </w:r>
          </w:p>
        </w:tc>
      </w:tr>
    </w:tbl>
    <w:p w14:paraId="50AE01AB" w14:textId="77777777" w:rsidR="000E3730" w:rsidRDefault="000E3730" w:rsidP="000E3730">
      <w:pPr>
        <w:ind w:firstLine="0"/>
        <w:jc w:val="both"/>
      </w:pPr>
      <w:r>
        <w:t>Activation A</w:t>
      </w:r>
      <w:r>
        <w:rPr>
          <w:vertAlign w:val="subscript"/>
        </w:rPr>
        <w:t>b</w:t>
      </w:r>
      <w:r>
        <w:t xml:space="preserve"> is the background noise activation. Every response candidate </w:t>
      </w:r>
      <w:r w:rsidRPr="00BC45B5">
        <w:rPr>
          <w:i/>
        </w:rPr>
        <w:t>x</w:t>
      </w:r>
      <w:r>
        <w:t xml:space="preserve"> shares the same background-noise activation, and the amount of activation has a linear relationship with </w:t>
      </w:r>
      <w:r w:rsidRPr="00D50DF7">
        <w:rPr>
          <w:noProof/>
        </w:rPr>
        <w:t>set</w:t>
      </w:r>
      <w:r>
        <w:t xml:space="preserve"> sizes, as</w:t>
      </w:r>
    </w:p>
    <w:tbl>
      <w:tblPr>
        <w:tblW w:w="0" w:type="auto"/>
        <w:tblLook w:val="0600" w:firstRow="0" w:lastRow="0" w:firstColumn="0" w:lastColumn="0" w:noHBand="1" w:noVBand="1"/>
      </w:tblPr>
      <w:tblGrid>
        <w:gridCol w:w="248"/>
        <w:gridCol w:w="8316"/>
        <w:gridCol w:w="796"/>
      </w:tblGrid>
      <w:tr w:rsidR="000E3730" w14:paraId="6276C543" w14:textId="77777777" w:rsidTr="00C117D5">
        <w:trPr>
          <w:trHeight w:val="239"/>
        </w:trPr>
        <w:tc>
          <w:tcPr>
            <w:tcW w:w="250" w:type="dxa"/>
          </w:tcPr>
          <w:p w14:paraId="3E82CDAB" w14:textId="77777777" w:rsidR="000E3730" w:rsidRDefault="000E3730" w:rsidP="00C117D5">
            <w:pPr>
              <w:pStyle w:val="NoSpacing"/>
              <w:jc w:val="both"/>
            </w:pPr>
          </w:p>
        </w:tc>
        <w:tc>
          <w:tcPr>
            <w:tcW w:w="8754" w:type="dxa"/>
          </w:tcPr>
          <w:p w14:paraId="3B18FD13" w14:textId="77777777" w:rsidR="000E3730" w:rsidRDefault="004E44AA" w:rsidP="00C117D5">
            <w:pPr>
              <w:pStyle w:val="NoSpacing"/>
              <w:jc w:val="both"/>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2π</m:t>
                    </m:r>
                  </m:den>
                </m:f>
                <m:r>
                  <w:rPr>
                    <w:rFonts w:ascii="Cambria Math" w:hAnsi="Cambria Math"/>
                  </w:rPr>
                  <m:t>.</m:t>
                </m:r>
              </m:oMath>
            </m:oMathPara>
          </w:p>
        </w:tc>
        <w:tc>
          <w:tcPr>
            <w:tcW w:w="496" w:type="dxa"/>
            <w:vAlign w:val="bottom"/>
          </w:tcPr>
          <w:p w14:paraId="48B1A794" w14:textId="648652DC"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B.10</w:t>
            </w:r>
            <w:r w:rsidRPr="00B3521D">
              <w:rPr>
                <w:i w:val="0"/>
                <w:sz w:val="24"/>
                <w:szCs w:val="24"/>
              </w:rPr>
              <w:t>)</w:t>
            </w:r>
          </w:p>
        </w:tc>
      </w:tr>
    </w:tbl>
    <w:p w14:paraId="017A75C8" w14:textId="77777777" w:rsidR="000E3730" w:rsidRDefault="000E3730" w:rsidP="000E3730">
      <w:pPr>
        <w:ind w:firstLine="0"/>
        <w:jc w:val="both"/>
      </w:pPr>
      <w:r>
        <w:t>The activation of a response candidate is the sum of the three activations, with weights a, b, and c for each source of activation, as</w:t>
      </w:r>
    </w:p>
    <w:tbl>
      <w:tblPr>
        <w:tblW w:w="0" w:type="auto"/>
        <w:tblLook w:val="0600" w:firstRow="0" w:lastRow="0" w:firstColumn="0" w:lastColumn="0" w:noHBand="1" w:noVBand="1"/>
      </w:tblPr>
      <w:tblGrid>
        <w:gridCol w:w="248"/>
        <w:gridCol w:w="8316"/>
        <w:gridCol w:w="796"/>
      </w:tblGrid>
      <w:tr w:rsidR="000E3730" w14:paraId="5DF2026B" w14:textId="77777777" w:rsidTr="00C117D5">
        <w:trPr>
          <w:trHeight w:val="239"/>
        </w:trPr>
        <w:tc>
          <w:tcPr>
            <w:tcW w:w="250" w:type="dxa"/>
          </w:tcPr>
          <w:p w14:paraId="52053659" w14:textId="77777777" w:rsidR="000E3730" w:rsidRDefault="000E3730" w:rsidP="00C117D5">
            <w:pPr>
              <w:pStyle w:val="NoSpacing"/>
              <w:jc w:val="both"/>
            </w:pPr>
          </w:p>
        </w:tc>
        <w:tc>
          <w:tcPr>
            <w:tcW w:w="8754" w:type="dxa"/>
          </w:tcPr>
          <w:p w14:paraId="2D02D31E" w14:textId="77777777" w:rsidR="000E3730" w:rsidRDefault="000E3730" w:rsidP="007465BC">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oMath>
            <w:r>
              <w:t>,</w:t>
            </w:r>
          </w:p>
        </w:tc>
        <w:tc>
          <w:tcPr>
            <w:tcW w:w="496" w:type="dxa"/>
            <w:vAlign w:val="bottom"/>
          </w:tcPr>
          <w:p w14:paraId="606A0295" w14:textId="76A634AF" w:rsidR="000E3730" w:rsidRPr="00B3521D" w:rsidRDefault="000E3730" w:rsidP="0032681D">
            <w:pPr>
              <w:pStyle w:val="Caption"/>
              <w:jc w:val="both"/>
              <w:rPr>
                <w:i w:val="0"/>
                <w:sz w:val="24"/>
                <w:szCs w:val="24"/>
              </w:rPr>
            </w:pPr>
            <w:r w:rsidRPr="00B3521D">
              <w:rPr>
                <w:i w:val="0"/>
                <w:sz w:val="24"/>
                <w:szCs w:val="24"/>
              </w:rPr>
              <w:t>(</w:t>
            </w:r>
            <w:r w:rsidR="0032681D">
              <w:rPr>
                <w:i w:val="0"/>
                <w:sz w:val="24"/>
                <w:szCs w:val="24"/>
              </w:rPr>
              <w:t>B.11</w:t>
            </w:r>
            <w:r w:rsidRPr="00B3521D">
              <w:rPr>
                <w:i w:val="0"/>
                <w:sz w:val="24"/>
                <w:szCs w:val="24"/>
              </w:rPr>
              <w:t>)</w:t>
            </w:r>
          </w:p>
        </w:tc>
      </w:tr>
    </w:tbl>
    <w:p w14:paraId="2853991E" w14:textId="037DC0E3" w:rsidR="000E3730" w:rsidRDefault="000E3730" w:rsidP="000E3730">
      <w:pPr>
        <w:ind w:firstLine="0"/>
        <w:jc w:val="both"/>
      </w:pPr>
      <w:r>
        <w:t xml:space="preserve">and we used the </w:t>
      </w:r>
      <w:proofErr w:type="spellStart"/>
      <w:r>
        <w:t>Luce</w:t>
      </w:r>
      <w:r w:rsidR="00B54D67">
        <w:t>'s</w:t>
      </w:r>
      <w:proofErr w:type="spellEnd"/>
      <w:r>
        <w:t xml:space="preserve"> choice rule to determine the probability of retrieving </w:t>
      </w:r>
      <m:oMath>
        <m:r>
          <w:rPr>
            <w:rFonts w:ascii="Cambria Math" w:hAnsi="Cambria Math"/>
          </w:rPr>
          <m:t>x</m:t>
        </m:r>
      </m:oMath>
      <w:r>
        <w:t xml:space="preserve"> based on the </w:t>
      </w: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oMath>
      <w:r>
        <w:t xml:space="preserve"> through</w:t>
      </w:r>
    </w:p>
    <w:tbl>
      <w:tblPr>
        <w:tblW w:w="0" w:type="auto"/>
        <w:tblLook w:val="0600" w:firstRow="0" w:lastRow="0" w:firstColumn="0" w:lastColumn="0" w:noHBand="1" w:noVBand="1"/>
      </w:tblPr>
      <w:tblGrid>
        <w:gridCol w:w="248"/>
        <w:gridCol w:w="8316"/>
        <w:gridCol w:w="796"/>
      </w:tblGrid>
      <w:tr w:rsidR="000E3730" w14:paraId="743C1792" w14:textId="77777777" w:rsidTr="00C117D5">
        <w:trPr>
          <w:trHeight w:val="239"/>
        </w:trPr>
        <w:tc>
          <w:tcPr>
            <w:tcW w:w="250" w:type="dxa"/>
          </w:tcPr>
          <w:p w14:paraId="2A25CA00" w14:textId="77777777" w:rsidR="000E3730" w:rsidRDefault="000E3730" w:rsidP="00C117D5">
            <w:pPr>
              <w:pStyle w:val="NoSpacing"/>
              <w:jc w:val="both"/>
            </w:pPr>
          </w:p>
        </w:tc>
        <w:tc>
          <w:tcPr>
            <w:tcW w:w="8754" w:type="dxa"/>
          </w:tcPr>
          <w:p w14:paraId="06C31B06" w14:textId="77777777" w:rsidR="000E3730" w:rsidRDefault="000E3730" w:rsidP="00C117D5">
            <w:pPr>
              <w:pStyle w:val="NoSpacing"/>
              <w:jc w:val="both"/>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num>
                  <m:den>
                    <m:nary>
                      <m:naryPr>
                        <m:chr m:val="∑"/>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e>
                            <m:sSub>
                              <m:sSubPr>
                                <m:ctrlPr>
                                  <w:rPr>
                                    <w:rFonts w:ascii="Cambria Math" w:hAnsi="Cambria Math"/>
                                    <w:i/>
                                  </w:rPr>
                                </m:ctrlPr>
                              </m:sSubPr>
                              <m:e>
                                <m:r>
                                  <w:rPr>
                                    <w:rFonts w:ascii="Cambria Math" w:hAnsi="Cambria Math"/>
                                  </w:rPr>
                                  <m:t>L</m:t>
                                </m:r>
                              </m:e>
                              <m:sub>
                                <m:r>
                                  <w:rPr>
                                    <w:rFonts w:ascii="Cambria Math" w:hAnsi="Cambria Math"/>
                                  </w:rPr>
                                  <m:t>θ</m:t>
                                </m:r>
                              </m:sub>
                            </m:sSub>
                          </m:e>
                        </m:d>
                      </m:e>
                    </m:nary>
                  </m:den>
                </m:f>
                <m:r>
                  <w:rPr>
                    <w:rFonts w:ascii="Cambria Math" w:hAnsi="Cambria Math"/>
                  </w:rPr>
                  <m:t>,</m:t>
                </m:r>
              </m:oMath>
            </m:oMathPara>
          </w:p>
        </w:tc>
        <w:tc>
          <w:tcPr>
            <w:tcW w:w="496" w:type="dxa"/>
            <w:vAlign w:val="bottom"/>
          </w:tcPr>
          <w:p w14:paraId="05F0716D" w14:textId="46C3654A"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B.12</w:t>
            </w:r>
            <w:r w:rsidRPr="00B3521D">
              <w:rPr>
                <w:i w:val="0"/>
                <w:sz w:val="24"/>
                <w:szCs w:val="24"/>
              </w:rPr>
              <w:t>)</w:t>
            </w:r>
          </w:p>
        </w:tc>
      </w:tr>
    </w:tbl>
    <w:p w14:paraId="0C954F5B" w14:textId="77777777" w:rsidR="00B54D67" w:rsidRDefault="000E3730" w:rsidP="000E3730">
      <w:pPr>
        <w:ind w:firstLine="0"/>
        <w:jc w:val="both"/>
      </w:pPr>
      <w:r>
        <w:t xml:space="preserve">where </w:t>
      </w:r>
      <w:r w:rsidRPr="00BC45B5">
        <w:rPr>
          <w:i/>
        </w:rPr>
        <w:t>N</w:t>
      </w:r>
      <w:r>
        <w:t xml:space="preserve"> is the number of possible response candidates (i.e., </w:t>
      </w:r>
      <w:r w:rsidRPr="00BC45B5">
        <w:rPr>
          <w:i/>
        </w:rPr>
        <w:t>N</w:t>
      </w:r>
      <w:r>
        <w:t xml:space="preserve">=360 for the 360 colors on the color wheel). </w:t>
      </w:r>
    </w:p>
    <w:p w14:paraId="406125FD" w14:textId="57ED9C5D" w:rsidR="000E3730" w:rsidRDefault="000E3730" w:rsidP="00A50F85">
      <w:pPr>
        <w:ind w:firstLine="709"/>
        <w:jc w:val="both"/>
      </w:pPr>
      <w:r>
        <w:t xml:space="preserve">We also assumed that the focus of attention is </w:t>
      </w:r>
      <w:r w:rsidR="00B54D67">
        <w:t xml:space="preserve">playing </w:t>
      </w:r>
      <w:r>
        <w:t xml:space="preserve">a role in the VWM. The focus of attention is able to maintain one item with higher precision, and that item is resistant to interference from the other items in the trial. However, with simultaneous presentation of the memory items, we cannot know which item is in the focus of attention. Therefore, we assumed that all the items have equal probability of being in the focus of attention. When the target is in the focus of attention, the feature precision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instead of the usual </w:t>
      </w:r>
      <m:oMath>
        <m:r>
          <w:rPr>
            <w:rFonts w:ascii="Cambria Math" w:hAnsi="Cambria Math"/>
          </w:rPr>
          <m:t>κ</m:t>
        </m:r>
      </m:oMath>
      <w:r>
        <w:t>, thus the activation A</w:t>
      </w:r>
      <w:r w:rsidRPr="00BC45B5">
        <w:rPr>
          <w:vertAlign w:val="subscript"/>
        </w:rPr>
        <w:t>c</w:t>
      </w:r>
      <w:r>
        <w:t xml:space="preserve"> is</w:t>
      </w:r>
    </w:p>
    <w:tbl>
      <w:tblPr>
        <w:tblW w:w="0" w:type="auto"/>
        <w:tblLook w:val="0600" w:firstRow="0" w:lastRow="0" w:firstColumn="0" w:lastColumn="0" w:noHBand="1" w:noVBand="1"/>
      </w:tblPr>
      <w:tblGrid>
        <w:gridCol w:w="248"/>
        <w:gridCol w:w="8316"/>
        <w:gridCol w:w="796"/>
      </w:tblGrid>
      <w:tr w:rsidR="000E3730" w14:paraId="1BB23322" w14:textId="77777777" w:rsidTr="00C117D5">
        <w:trPr>
          <w:trHeight w:val="239"/>
        </w:trPr>
        <w:tc>
          <w:tcPr>
            <w:tcW w:w="250" w:type="dxa"/>
          </w:tcPr>
          <w:p w14:paraId="69FB2EC1" w14:textId="77777777" w:rsidR="000E3730" w:rsidRDefault="000E3730" w:rsidP="00C117D5">
            <w:pPr>
              <w:pStyle w:val="NoSpacing"/>
              <w:jc w:val="both"/>
            </w:pPr>
          </w:p>
        </w:tc>
        <w:tc>
          <w:tcPr>
            <w:tcW w:w="8754" w:type="dxa"/>
          </w:tcPr>
          <w:p w14:paraId="643D85C4" w14:textId="77777777" w:rsidR="000E3730" w:rsidRDefault="004E44AA" w:rsidP="000E3730">
            <w:pPr>
              <w:pStyle w:val="NoSpacing"/>
              <w:jc w:val="center"/>
            </w:pPr>
            <m:oMath>
              <m:sSub>
                <m:sSubPr>
                  <m:ctrlPr>
                    <w:rPr>
                      <w:rFonts w:ascii="Cambria Math" w:hAnsi="Cambria Math"/>
                      <w:i/>
                    </w:rPr>
                  </m:ctrlPr>
                </m:sSubPr>
                <m:e>
                  <m:r>
                    <w:rPr>
                      <w:rFonts w:ascii="Cambria Math" w:hAnsi="Cambria Math"/>
                    </w:rPr>
                    <m:t>A</m:t>
                  </m:r>
                </m:e>
                <m:sub>
                  <m:r>
                    <w:rPr>
                      <w:rFonts w:ascii="Cambria Math" w:hAnsi="Cambria Math"/>
                    </w:rPr>
                    <m:t>c</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θ</m:t>
                                  </m:r>
                                </m:sub>
                              </m:sSub>
                            </m:e>
                          </m:d>
                        </m:e>
                      </m:d>
                      <m:r>
                        <w:rPr>
                          <w:rFonts w:ascii="Cambria Math" w:hAnsi="Cambria Math"/>
                        </w:rPr>
                        <m:t>⋅vonMises</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f</m:t>
                              </m:r>
                            </m:sub>
                          </m:sSub>
                        </m:e>
                      </m:d>
                    </m:e>
                  </m:func>
                </m:e>
              </m:nary>
            </m:oMath>
            <w:r w:rsidR="000E3730">
              <w:t>,</w:t>
            </w:r>
          </w:p>
        </w:tc>
        <w:tc>
          <w:tcPr>
            <w:tcW w:w="496" w:type="dxa"/>
            <w:vAlign w:val="bottom"/>
          </w:tcPr>
          <w:p w14:paraId="2741A05F" w14:textId="088F779E"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B.13</w:t>
            </w:r>
            <w:r w:rsidRPr="00B3521D">
              <w:rPr>
                <w:i w:val="0"/>
                <w:sz w:val="24"/>
                <w:szCs w:val="24"/>
              </w:rPr>
              <w:t>)</w:t>
            </w:r>
          </w:p>
        </w:tc>
      </w:tr>
    </w:tbl>
    <w:p w14:paraId="1E6051EE" w14:textId="77777777" w:rsidR="000E3730" w:rsidRDefault="000E3730" w:rsidP="000E3730">
      <w:pPr>
        <w:ind w:firstLine="0"/>
        <w:jc w:val="both"/>
      </w:pPr>
      <w:r>
        <w:t>The activation of the response candidate becomes</w:t>
      </w:r>
    </w:p>
    <w:tbl>
      <w:tblPr>
        <w:tblW w:w="0" w:type="auto"/>
        <w:tblLook w:val="0600" w:firstRow="0" w:lastRow="0" w:firstColumn="0" w:lastColumn="0" w:noHBand="1" w:noVBand="1"/>
      </w:tblPr>
      <w:tblGrid>
        <w:gridCol w:w="248"/>
        <w:gridCol w:w="8316"/>
        <w:gridCol w:w="796"/>
      </w:tblGrid>
      <w:tr w:rsidR="000E3730" w14:paraId="03440139" w14:textId="77777777" w:rsidTr="00C117D5">
        <w:trPr>
          <w:trHeight w:val="239"/>
        </w:trPr>
        <w:tc>
          <w:tcPr>
            <w:tcW w:w="250" w:type="dxa"/>
          </w:tcPr>
          <w:p w14:paraId="7033E23D" w14:textId="77777777" w:rsidR="000E3730" w:rsidRDefault="000E3730" w:rsidP="00C117D5">
            <w:pPr>
              <w:pStyle w:val="NoSpacing"/>
              <w:jc w:val="both"/>
            </w:pPr>
          </w:p>
        </w:tc>
        <w:tc>
          <w:tcPr>
            <w:tcW w:w="8754" w:type="dxa"/>
          </w:tcPr>
          <w:p w14:paraId="117B22A4" w14:textId="77777777" w:rsidR="000E3730" w:rsidRDefault="000E3730" w:rsidP="000E3730">
            <w:pPr>
              <w:pStyle w:val="NoSpacing"/>
              <w:jc w:val="center"/>
            </w:pPr>
            <m:oMath>
              <m:r>
                <w:rPr>
                  <w:rFonts w:ascii="Cambria Math" w:hAnsi="Cambria Math"/>
                </w:rPr>
                <m:t>A</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c</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L</m:t>
                          </m:r>
                        </m:e>
                        <m:sub>
                          <m:r>
                            <w:rPr>
                              <w:rFonts w:ascii="Cambria Math" w:hAnsi="Cambria Math"/>
                            </w:rPr>
                            <m:t>θ</m:t>
                          </m:r>
                        </m:sub>
                      </m:sSub>
                    </m:e>
                  </m:d>
                </m:sub>
              </m:sSub>
              <m:r>
                <w:rPr>
                  <w:rFonts w:ascii="Cambria Math" w:hAnsi="Cambria Math"/>
                </w:rPr>
                <m:t>+r</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r>
                        <w:rPr>
                          <w:rFonts w:ascii="Cambria Math" w:hAnsi="Cambria Math"/>
                        </w:rPr>
                        <m:t>x</m:t>
                      </m:r>
                    </m:e>
                  </m:d>
                </m:e>
              </m:d>
            </m:oMath>
            <w:r>
              <w:t>,</w:t>
            </w:r>
          </w:p>
        </w:tc>
        <w:tc>
          <w:tcPr>
            <w:tcW w:w="496" w:type="dxa"/>
            <w:vAlign w:val="bottom"/>
          </w:tcPr>
          <w:p w14:paraId="3BECB762" w14:textId="242DA90C" w:rsidR="000E3730" w:rsidRPr="00B3521D" w:rsidRDefault="000E3730" w:rsidP="005110AC">
            <w:pPr>
              <w:pStyle w:val="Caption"/>
              <w:jc w:val="both"/>
              <w:rPr>
                <w:i w:val="0"/>
                <w:sz w:val="24"/>
                <w:szCs w:val="24"/>
              </w:rPr>
            </w:pPr>
            <w:r w:rsidRPr="00B3521D">
              <w:rPr>
                <w:i w:val="0"/>
                <w:sz w:val="24"/>
                <w:szCs w:val="24"/>
              </w:rPr>
              <w:t>(</w:t>
            </w:r>
            <w:r w:rsidR="005110AC">
              <w:rPr>
                <w:i w:val="0"/>
                <w:sz w:val="24"/>
                <w:szCs w:val="24"/>
              </w:rPr>
              <w:t>B.14</w:t>
            </w:r>
            <w:r w:rsidRPr="00B3521D">
              <w:rPr>
                <w:i w:val="0"/>
                <w:sz w:val="24"/>
                <w:szCs w:val="24"/>
              </w:rPr>
              <w:t>)</w:t>
            </w:r>
          </w:p>
        </w:tc>
      </w:tr>
    </w:tbl>
    <w:p w14:paraId="62EF9A48" w14:textId="77777777" w:rsidR="000E3730" w:rsidRDefault="000E3730" w:rsidP="000E3730">
      <w:pPr>
        <w:ind w:firstLine="0"/>
        <w:jc w:val="both"/>
      </w:pPr>
      <w:r>
        <w:t xml:space="preserve">where </w:t>
      </w:r>
      <m:oMath>
        <m:r>
          <w:rPr>
            <w:rFonts w:ascii="Cambria Math" w:hAnsi="Cambria Math"/>
          </w:rPr>
          <m:t>r</m:t>
        </m:r>
      </m:oMath>
      <w:r>
        <w:t xml:space="preserve"> is a fr</w:t>
      </w:r>
      <w:proofErr w:type="spellStart"/>
      <w:r>
        <w:t>ee</w:t>
      </w:r>
      <w:proofErr w:type="spellEnd"/>
      <w:r>
        <w:t xml:space="preserve"> parameter ranging from 0 to 1, reflecting the proportional reduction of the interference from A</w:t>
      </w:r>
      <w:r w:rsidRPr="00BC45B5">
        <w:rPr>
          <w:vertAlign w:val="subscript"/>
        </w:rPr>
        <w:t>a</w:t>
      </w:r>
      <w:r>
        <w:t xml:space="preserve"> and A</w:t>
      </w:r>
      <w:r w:rsidRPr="00BC45B5">
        <w:rPr>
          <w:vertAlign w:val="subscript"/>
        </w:rPr>
        <w:t>b</w:t>
      </w:r>
      <w:r>
        <w:t xml:space="preserve"> activations. </w:t>
      </w:r>
    </w:p>
    <w:p w14:paraId="66CD8859" w14:textId="412C3926" w:rsidR="00AE7DD3" w:rsidRDefault="000E3730" w:rsidP="00A50F85">
      <w:pPr>
        <w:ind w:firstLine="709"/>
        <w:jc w:val="both"/>
      </w:pPr>
      <w:r>
        <w:t xml:space="preserve">To implement the inference rule </w:t>
      </w:r>
      <w:r w:rsidR="00B54D67">
        <w:t xml:space="preserve">in </w:t>
      </w:r>
      <w:r>
        <w:t xml:space="preserve">the IM, we assumed </w:t>
      </w:r>
      <w:r w:rsidR="00B54D67">
        <w:t xml:space="preserve">that </w:t>
      </w:r>
      <w:r>
        <w:t xml:space="preserve">the </w:t>
      </w:r>
      <m:oMath>
        <m:r>
          <w:rPr>
            <w:rFonts w:ascii="Cambria Math" w:hAnsi="Cambria Math"/>
          </w:rPr>
          <m:t>κ</m:t>
        </m:r>
      </m:oMath>
      <w:r>
        <w:t xml:space="preserve"> used in the inference rule for the IM varies depending on the level of knowledge of the inference rule. If the inference rule does not have knowledge of whether the target item is in the focus of attention or not, the </w:t>
      </w:r>
      <m:oMath>
        <m:r>
          <w:rPr>
            <w:rFonts w:ascii="Cambria Math" w:hAnsi="Cambria Math"/>
          </w:rPr>
          <m:t>κ</m:t>
        </m:r>
      </m:oMath>
      <w:r>
        <w:t xml:space="preserve"> in the inference rule is the same as the </w:t>
      </w:r>
      <m:oMath>
        <m:r>
          <w:rPr>
            <w:rFonts w:ascii="Cambria Math" w:hAnsi="Cambria Math"/>
          </w:rPr>
          <m:t>κ</m:t>
        </m:r>
      </m:oMath>
      <w:r>
        <w:t xml:space="preserve"> in the IM without the foc</w:t>
      </w:r>
      <w:r w:rsidRPr="00D50DF7">
        <w:rPr>
          <w:noProof/>
        </w:rPr>
        <w:t>us of</w:t>
      </w:r>
      <w:r>
        <w:t xml:space="preserve"> attention. However, if knowledge of whether the target is in the focus of attention or not is involved in the inference </w:t>
      </w:r>
      <w:r>
        <w:lastRenderedPageBreak/>
        <w:t xml:space="preserve">rule, we assumed that </w:t>
      </w:r>
      <m:oMath>
        <m:sSub>
          <m:sSubPr>
            <m:ctrlPr>
              <w:rPr>
                <w:rFonts w:ascii="Cambria Math" w:hAnsi="Cambria Math"/>
                <w:i/>
              </w:rPr>
            </m:ctrlPr>
          </m:sSubPr>
          <m:e>
            <m:r>
              <w:rPr>
                <w:rFonts w:ascii="Cambria Math" w:hAnsi="Cambria Math"/>
              </w:rPr>
              <m:t>κ</m:t>
            </m:r>
          </m:e>
          <m:sub>
            <m:r>
              <w:rPr>
                <w:rFonts w:ascii="Cambria Math" w:hAnsi="Cambria Math"/>
              </w:rPr>
              <m:t>f</m:t>
            </m:r>
          </m:sub>
        </m:sSub>
      </m:oMath>
      <w:r>
        <w:t xml:space="preserve"> is used when the target item is in the focus of attention. Otherwise, the normal </w:t>
      </w:r>
      <m:oMath>
        <m:r>
          <w:rPr>
            <w:rFonts w:ascii="Cambria Math" w:hAnsi="Cambria Math"/>
          </w:rPr>
          <m:t>κ</m:t>
        </m:r>
      </m:oMath>
      <w:r>
        <w:t xml:space="preserve"> is used.</w:t>
      </w:r>
    </w:p>
    <w:sectPr w:rsidR="00AE7DD3" w:rsidSect="000E3730">
      <w:headerReference w:type="default" r:id="rId18"/>
      <w:headerReference w:type="first" r:id="rId19"/>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suan-Yu Lin" w:date="2019-04-16T16:31:00Z" w:initials="HL">
    <w:p w14:paraId="132A1CDD" w14:textId="474754B6" w:rsidR="004E44AA" w:rsidRDefault="004E44AA">
      <w:pPr>
        <w:pStyle w:val="CommentText"/>
      </w:pPr>
      <w:r>
        <w:rPr>
          <w:rStyle w:val="CommentReference"/>
        </w:rPr>
        <w:annotationRef/>
      </w:r>
      <w:r>
        <w:t xml:space="preserve">This is the symbol used in </w:t>
      </w:r>
      <w:proofErr w:type="spellStart"/>
      <w:r>
        <w:t>Keshvari</w:t>
      </w:r>
      <w:proofErr w:type="spellEnd"/>
      <w:r>
        <w:t xml:space="preserve"> et al. (2013). I don’t particularly like it, as it’s easy for people to overlook the bold style. </w:t>
      </w:r>
    </w:p>
  </w:comment>
  <w:comment w:id="2" w:author="Klaus Oberauer" w:date="2019-03-19T22:10:00Z" w:initials="KO">
    <w:p w14:paraId="5A5E0E84" w14:textId="621A2118" w:rsidR="004E44AA" w:rsidRDefault="004E44AA">
      <w:pPr>
        <w:pStyle w:val="CommentText"/>
      </w:pPr>
      <w:r>
        <w:rPr>
          <w:rStyle w:val="CommentReference"/>
        </w:rPr>
        <w:annotationRef/>
      </w:r>
      <w:r>
        <w:t xml:space="preserve">is kappa needed in addition to P(retrieve)? I don't think so. </w:t>
      </w:r>
    </w:p>
  </w:comment>
  <w:comment w:id="3" w:author="Hsuan-Yu Lin" w:date="2019-04-01T16:03:00Z" w:initials="HL">
    <w:p w14:paraId="5EE518B0" w14:textId="4820B14F" w:rsidR="004E44AA" w:rsidRDefault="004E44AA">
      <w:pPr>
        <w:pStyle w:val="CommentText"/>
      </w:pPr>
      <w:r>
        <w:rPr>
          <w:rStyle w:val="CommentReference"/>
        </w:rPr>
        <w:annotationRef/>
      </w:r>
      <w:r>
        <w:t xml:space="preserve">The retrieve distribution is estimated by kappa. </w:t>
      </w:r>
    </w:p>
  </w:comment>
  <w:comment w:id="4" w:author="Klaus Oberauer" w:date="2019-04-08T20:27:00Z" w:initials="KO">
    <w:p w14:paraId="088A60C8" w14:textId="1988D2C2" w:rsidR="004E44AA" w:rsidRDefault="004E44AA">
      <w:pPr>
        <w:pStyle w:val="CommentText"/>
      </w:pPr>
      <w:r>
        <w:rPr>
          <w:rStyle w:val="CommentReference"/>
        </w:rPr>
        <w:annotationRef/>
      </w:r>
      <w:r>
        <w:t xml:space="preserve">Yes, I understand that – but once we have P(retrieve) for every x, that is all we need, right? So we don't need kappa *in addition to* P(retrieve). </w:t>
      </w:r>
    </w:p>
  </w:comment>
  <w:comment w:id="5" w:author="Hsuan-Yu Lin" w:date="2019-04-09T13:09:00Z" w:initials="HL">
    <w:p w14:paraId="043EFF14" w14:textId="0F67E20C" w:rsidR="004E44AA" w:rsidRDefault="004E44AA">
      <w:pPr>
        <w:pStyle w:val="CommentText"/>
      </w:pPr>
      <w:r>
        <w:rPr>
          <w:rStyle w:val="CommentReference"/>
        </w:rPr>
        <w:annotationRef/>
      </w:r>
      <w:r>
        <w:t xml:space="preserve">Kappa is needed to calculate d though. </w:t>
      </w:r>
    </w:p>
  </w:comment>
  <w:comment w:id="44" w:author="Hsuan-Yu Lin" w:date="2019-04-09T14:46:00Z" w:initials="HL">
    <w:p w14:paraId="49501375" w14:textId="47C74434" w:rsidR="004E44AA" w:rsidRDefault="004E44AA">
      <w:pPr>
        <w:pStyle w:val="CommentText"/>
      </w:pPr>
      <w:r>
        <w:rPr>
          <w:rStyle w:val="CommentReference"/>
        </w:rPr>
        <w:annotationRef/>
      </w:r>
      <w:r>
        <w:t>Should I cite How to say no too? The model is just slightly different.</w:t>
      </w:r>
    </w:p>
  </w:comment>
  <w:comment w:id="64" w:author="Klaus Oberauer" w:date="2019-04-08T20:49:00Z" w:initials="KO">
    <w:p w14:paraId="71A10F7A" w14:textId="2DED53CC" w:rsidR="004E44AA" w:rsidRDefault="004E44AA">
      <w:pPr>
        <w:pStyle w:val="CommentText"/>
      </w:pPr>
      <w:r>
        <w:rPr>
          <w:rStyle w:val="CommentReference"/>
        </w:rPr>
        <w:annotationRef/>
      </w:r>
      <w:r>
        <w:t xml:space="preserve">here again...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2A1CDD" w15:done="0"/>
  <w15:commentEx w15:paraId="5A5E0E84" w15:done="0"/>
  <w15:commentEx w15:paraId="5EE518B0" w15:paraIdParent="5A5E0E84" w15:done="0"/>
  <w15:commentEx w15:paraId="088A60C8" w15:paraIdParent="5A5E0E84" w15:done="0"/>
  <w15:commentEx w15:paraId="043EFF14" w15:paraIdParent="5A5E0E84" w15:done="0"/>
  <w15:commentEx w15:paraId="49501375" w15:done="0"/>
  <w15:commentEx w15:paraId="71A10F7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9FAB7" w14:textId="77777777" w:rsidR="00A872D7" w:rsidRDefault="00A872D7" w:rsidP="00B75234">
      <w:pPr>
        <w:spacing w:line="240" w:lineRule="auto"/>
      </w:pPr>
      <w:r>
        <w:separator/>
      </w:r>
    </w:p>
  </w:endnote>
  <w:endnote w:type="continuationSeparator" w:id="0">
    <w:p w14:paraId="07F2B79B" w14:textId="77777777" w:rsidR="00A872D7" w:rsidRDefault="00A872D7" w:rsidP="00B75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3957D" w14:textId="77777777" w:rsidR="00A872D7" w:rsidRDefault="00A872D7" w:rsidP="00B75234">
      <w:pPr>
        <w:spacing w:line="240" w:lineRule="auto"/>
      </w:pPr>
      <w:r>
        <w:separator/>
      </w:r>
    </w:p>
  </w:footnote>
  <w:footnote w:type="continuationSeparator" w:id="0">
    <w:p w14:paraId="6DE7B1A4" w14:textId="77777777" w:rsidR="00A872D7" w:rsidRDefault="00A872D7" w:rsidP="00B75234">
      <w:pPr>
        <w:spacing w:line="240" w:lineRule="auto"/>
      </w:pPr>
      <w:r>
        <w:continuationSeparator/>
      </w:r>
    </w:p>
  </w:footnote>
  <w:footnote w:id="1">
    <w:p w14:paraId="00BD5419" w14:textId="6B175B7A" w:rsidR="004E44AA" w:rsidRDefault="004E44AA">
      <w:pPr>
        <w:pStyle w:val="FootnoteText"/>
      </w:pPr>
      <w:r>
        <w:rPr>
          <w:rStyle w:val="FootnoteReference"/>
        </w:rPr>
        <w:footnoteRef/>
      </w:r>
      <w:r>
        <w:t xml:space="preserve"> Specifically, we chose those models for which a likelihood is relatively easy to compute so we could fit them to data using a gradient-descent algorithm</w:t>
      </w:r>
    </w:p>
  </w:footnote>
  <w:footnote w:id="2">
    <w:p w14:paraId="2FDFB762" w14:textId="6B19BA58" w:rsidR="004E44AA" w:rsidRDefault="004E44AA" w:rsidP="00B75234">
      <w:pPr>
        <w:jc w:val="both"/>
      </w:pPr>
      <w:r>
        <w:rPr>
          <w:rStyle w:val="FootnoteReference"/>
        </w:rPr>
        <w:footnoteRef/>
      </w:r>
      <w:r>
        <w:t xml:space="preserve"> It is important to note that even when a </w:t>
      </w:r>
      <w:r w:rsidRPr="00C30788">
        <w:rPr>
          <w:i/>
        </w:rPr>
        <w:t>change</w:t>
      </w:r>
      <w:r>
        <w:t xml:space="preserve"> probe is very similar to the target, the </w:t>
      </w:r>
      <w:r w:rsidRPr="00C30788">
        <w:rPr>
          <w:i/>
        </w:rPr>
        <w:t>change</w:t>
      </w:r>
      <w:r>
        <w:t xml:space="preserve"> probe was not relabeled into a </w:t>
      </w:r>
      <w:r w:rsidRPr="00C30788">
        <w:rPr>
          <w:i/>
        </w:rPr>
        <w:t>same</w:t>
      </w:r>
      <w:r>
        <w:t xml:space="preserve"> probe. We also tried relabeling the </w:t>
      </w:r>
      <w:r w:rsidRPr="00AD3C86">
        <w:rPr>
          <w:i/>
        </w:rPr>
        <w:t>change</w:t>
      </w:r>
      <w:r>
        <w:t xml:space="preserve"> probes within the similarity-region around the target into </w:t>
      </w:r>
      <w:r w:rsidRPr="00AD3C86">
        <w:rPr>
          <w:i/>
        </w:rPr>
        <w:t>same</w:t>
      </w:r>
      <w:r>
        <w:t xml:space="preserve"> probes, and the conclusion drawn from Bayesian statistic did not differ.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8123F" w14:textId="0C31E7EA" w:rsidR="004E44AA" w:rsidRDefault="004E44AA">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045BF">
      <w:rPr>
        <w:rStyle w:val="Strong"/>
        <w:noProof/>
      </w:rPr>
      <w:t>21</w:t>
    </w:r>
    <w:r>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BEF3C" w14:textId="7E1C1F3F" w:rsidR="004E44AA" w:rsidRDefault="004E44AA">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045B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uan-Yu Lin">
    <w15:presenceInfo w15:providerId="None" w15:userId="Hsuan-Yu Lin"/>
  </w15:person>
  <w15:person w15:author="Klaus Oberauer">
    <w15:presenceInfo w15:providerId="None" w15:userId="Klaus Ober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MzA2MjY3N7M0MTBQ0lEKTi0uzszPAykwNKsFACXaDJktAAAA"/>
  </w:docVars>
  <w:rsids>
    <w:rsidRoot w:val="00B75234"/>
    <w:rsid w:val="000039B6"/>
    <w:rsid w:val="0000461F"/>
    <w:rsid w:val="00006993"/>
    <w:rsid w:val="000104A4"/>
    <w:rsid w:val="0001051C"/>
    <w:rsid w:val="00010E46"/>
    <w:rsid w:val="000176A8"/>
    <w:rsid w:val="000226CB"/>
    <w:rsid w:val="00036398"/>
    <w:rsid w:val="00043254"/>
    <w:rsid w:val="00050F5F"/>
    <w:rsid w:val="00055126"/>
    <w:rsid w:val="000601F8"/>
    <w:rsid w:val="00071CAE"/>
    <w:rsid w:val="000907CB"/>
    <w:rsid w:val="000C3CDF"/>
    <w:rsid w:val="000C3ED4"/>
    <w:rsid w:val="000D052F"/>
    <w:rsid w:val="000D29B1"/>
    <w:rsid w:val="000E3730"/>
    <w:rsid w:val="000E5F8E"/>
    <w:rsid w:val="000E78B0"/>
    <w:rsid w:val="000F22A6"/>
    <w:rsid w:val="000F5BCD"/>
    <w:rsid w:val="000F73AA"/>
    <w:rsid w:val="001038C6"/>
    <w:rsid w:val="00110BDA"/>
    <w:rsid w:val="0011188A"/>
    <w:rsid w:val="0011667B"/>
    <w:rsid w:val="00117620"/>
    <w:rsid w:val="0013107F"/>
    <w:rsid w:val="00133223"/>
    <w:rsid w:val="00145D11"/>
    <w:rsid w:val="00151DEA"/>
    <w:rsid w:val="0015517E"/>
    <w:rsid w:val="001556C2"/>
    <w:rsid w:val="00181450"/>
    <w:rsid w:val="00186B8A"/>
    <w:rsid w:val="00194B75"/>
    <w:rsid w:val="001A5338"/>
    <w:rsid w:val="001C1E9C"/>
    <w:rsid w:val="001C7151"/>
    <w:rsid w:val="001C7F14"/>
    <w:rsid w:val="001D27DF"/>
    <w:rsid w:val="001D65A3"/>
    <w:rsid w:val="001D6DB3"/>
    <w:rsid w:val="001D7E23"/>
    <w:rsid w:val="001E67DC"/>
    <w:rsid w:val="001F56C7"/>
    <w:rsid w:val="001F6CEA"/>
    <w:rsid w:val="0020105C"/>
    <w:rsid w:val="00203194"/>
    <w:rsid w:val="00226176"/>
    <w:rsid w:val="00270E84"/>
    <w:rsid w:val="00276DA9"/>
    <w:rsid w:val="00285902"/>
    <w:rsid w:val="00286551"/>
    <w:rsid w:val="002866A8"/>
    <w:rsid w:val="00293020"/>
    <w:rsid w:val="002A252D"/>
    <w:rsid w:val="002B3B44"/>
    <w:rsid w:val="002B5255"/>
    <w:rsid w:val="002C38EF"/>
    <w:rsid w:val="002C56BB"/>
    <w:rsid w:val="002D133B"/>
    <w:rsid w:val="002D6535"/>
    <w:rsid w:val="002D7064"/>
    <w:rsid w:val="002E7DC9"/>
    <w:rsid w:val="002F1BED"/>
    <w:rsid w:val="002F42A7"/>
    <w:rsid w:val="002F5CFD"/>
    <w:rsid w:val="002F7F80"/>
    <w:rsid w:val="0030536F"/>
    <w:rsid w:val="00305942"/>
    <w:rsid w:val="00307DCA"/>
    <w:rsid w:val="00314D9B"/>
    <w:rsid w:val="00322E72"/>
    <w:rsid w:val="003265B3"/>
    <w:rsid w:val="003267DD"/>
    <w:rsid w:val="0032681D"/>
    <w:rsid w:val="00332580"/>
    <w:rsid w:val="00333B46"/>
    <w:rsid w:val="003459F4"/>
    <w:rsid w:val="0034713E"/>
    <w:rsid w:val="003509B4"/>
    <w:rsid w:val="00352D9B"/>
    <w:rsid w:val="003611FC"/>
    <w:rsid w:val="00383CDB"/>
    <w:rsid w:val="00392568"/>
    <w:rsid w:val="003960B5"/>
    <w:rsid w:val="003B432E"/>
    <w:rsid w:val="003B5080"/>
    <w:rsid w:val="003C1772"/>
    <w:rsid w:val="003C5FCC"/>
    <w:rsid w:val="003D1C15"/>
    <w:rsid w:val="003D3533"/>
    <w:rsid w:val="003D6185"/>
    <w:rsid w:val="003F734B"/>
    <w:rsid w:val="0040238E"/>
    <w:rsid w:val="00405118"/>
    <w:rsid w:val="0040693B"/>
    <w:rsid w:val="00407DF5"/>
    <w:rsid w:val="00415445"/>
    <w:rsid w:val="00421D30"/>
    <w:rsid w:val="00425A7F"/>
    <w:rsid w:val="00440612"/>
    <w:rsid w:val="00441CDB"/>
    <w:rsid w:val="00443049"/>
    <w:rsid w:val="00446646"/>
    <w:rsid w:val="004469F0"/>
    <w:rsid w:val="00471708"/>
    <w:rsid w:val="00472444"/>
    <w:rsid w:val="00483CCF"/>
    <w:rsid w:val="004935D2"/>
    <w:rsid w:val="004A0DDF"/>
    <w:rsid w:val="004A1A0F"/>
    <w:rsid w:val="004B1D44"/>
    <w:rsid w:val="004B2E32"/>
    <w:rsid w:val="004B3DA3"/>
    <w:rsid w:val="004C16A3"/>
    <w:rsid w:val="004C5896"/>
    <w:rsid w:val="004D09CC"/>
    <w:rsid w:val="004E44AA"/>
    <w:rsid w:val="004F15C4"/>
    <w:rsid w:val="004F77B0"/>
    <w:rsid w:val="005001A4"/>
    <w:rsid w:val="00502031"/>
    <w:rsid w:val="005030EA"/>
    <w:rsid w:val="00504EA0"/>
    <w:rsid w:val="005100D6"/>
    <w:rsid w:val="005110AC"/>
    <w:rsid w:val="00514D4C"/>
    <w:rsid w:val="00524BDA"/>
    <w:rsid w:val="00527963"/>
    <w:rsid w:val="005671E7"/>
    <w:rsid w:val="00592E84"/>
    <w:rsid w:val="005938DF"/>
    <w:rsid w:val="005C677F"/>
    <w:rsid w:val="005D4D00"/>
    <w:rsid w:val="005D4FD6"/>
    <w:rsid w:val="005E27DE"/>
    <w:rsid w:val="005F2C9B"/>
    <w:rsid w:val="006013C2"/>
    <w:rsid w:val="00602C69"/>
    <w:rsid w:val="00606119"/>
    <w:rsid w:val="00607F54"/>
    <w:rsid w:val="00622BCB"/>
    <w:rsid w:val="00651547"/>
    <w:rsid w:val="006517EB"/>
    <w:rsid w:val="00653697"/>
    <w:rsid w:val="00656281"/>
    <w:rsid w:val="006607A5"/>
    <w:rsid w:val="00660B6B"/>
    <w:rsid w:val="00661C71"/>
    <w:rsid w:val="00664E52"/>
    <w:rsid w:val="00666267"/>
    <w:rsid w:val="00682378"/>
    <w:rsid w:val="0069571D"/>
    <w:rsid w:val="00697194"/>
    <w:rsid w:val="006A0DB8"/>
    <w:rsid w:val="006A1290"/>
    <w:rsid w:val="006B4B53"/>
    <w:rsid w:val="006D09C4"/>
    <w:rsid w:val="006D2D2B"/>
    <w:rsid w:val="006E3F60"/>
    <w:rsid w:val="006E4319"/>
    <w:rsid w:val="006F1A0F"/>
    <w:rsid w:val="007119CE"/>
    <w:rsid w:val="00715C68"/>
    <w:rsid w:val="00723424"/>
    <w:rsid w:val="00735925"/>
    <w:rsid w:val="007359EB"/>
    <w:rsid w:val="00736474"/>
    <w:rsid w:val="00746476"/>
    <w:rsid w:val="007465BC"/>
    <w:rsid w:val="00752292"/>
    <w:rsid w:val="00760E50"/>
    <w:rsid w:val="0076104E"/>
    <w:rsid w:val="00763ED6"/>
    <w:rsid w:val="0077479C"/>
    <w:rsid w:val="00775231"/>
    <w:rsid w:val="00784147"/>
    <w:rsid w:val="00784BE9"/>
    <w:rsid w:val="007932AF"/>
    <w:rsid w:val="007A5606"/>
    <w:rsid w:val="007A6755"/>
    <w:rsid w:val="007B102B"/>
    <w:rsid w:val="007B18A6"/>
    <w:rsid w:val="007C1F43"/>
    <w:rsid w:val="007C494E"/>
    <w:rsid w:val="007D1C13"/>
    <w:rsid w:val="007D57B2"/>
    <w:rsid w:val="007E45FD"/>
    <w:rsid w:val="007F0094"/>
    <w:rsid w:val="007F0D5A"/>
    <w:rsid w:val="00800CC8"/>
    <w:rsid w:val="00802BEC"/>
    <w:rsid w:val="00802E38"/>
    <w:rsid w:val="008033F5"/>
    <w:rsid w:val="008150A4"/>
    <w:rsid w:val="00815B08"/>
    <w:rsid w:val="00820C4E"/>
    <w:rsid w:val="0083272D"/>
    <w:rsid w:val="00832D19"/>
    <w:rsid w:val="00833EB4"/>
    <w:rsid w:val="00834110"/>
    <w:rsid w:val="00835F63"/>
    <w:rsid w:val="008524C8"/>
    <w:rsid w:val="00854EE6"/>
    <w:rsid w:val="008651FC"/>
    <w:rsid w:val="00881257"/>
    <w:rsid w:val="0088256E"/>
    <w:rsid w:val="00883D2A"/>
    <w:rsid w:val="008A32EA"/>
    <w:rsid w:val="008A751F"/>
    <w:rsid w:val="008B0B15"/>
    <w:rsid w:val="008B1C84"/>
    <w:rsid w:val="008D0749"/>
    <w:rsid w:val="008E07B3"/>
    <w:rsid w:val="008E1A77"/>
    <w:rsid w:val="008E21D5"/>
    <w:rsid w:val="008E4199"/>
    <w:rsid w:val="008F3C15"/>
    <w:rsid w:val="008F53F4"/>
    <w:rsid w:val="00904783"/>
    <w:rsid w:val="0091104F"/>
    <w:rsid w:val="009156E2"/>
    <w:rsid w:val="00917666"/>
    <w:rsid w:val="009211E2"/>
    <w:rsid w:val="009300D8"/>
    <w:rsid w:val="00930788"/>
    <w:rsid w:val="0093669C"/>
    <w:rsid w:val="009377AF"/>
    <w:rsid w:val="009400DF"/>
    <w:rsid w:val="00944CF1"/>
    <w:rsid w:val="00944D56"/>
    <w:rsid w:val="009455E9"/>
    <w:rsid w:val="00950AF5"/>
    <w:rsid w:val="009529CD"/>
    <w:rsid w:val="00953C7C"/>
    <w:rsid w:val="00960516"/>
    <w:rsid w:val="00961124"/>
    <w:rsid w:val="00962BBC"/>
    <w:rsid w:val="009649EA"/>
    <w:rsid w:val="0096713C"/>
    <w:rsid w:val="00972BD4"/>
    <w:rsid w:val="00972D20"/>
    <w:rsid w:val="00991F7A"/>
    <w:rsid w:val="00996439"/>
    <w:rsid w:val="009A45B4"/>
    <w:rsid w:val="009A7A1E"/>
    <w:rsid w:val="009C4260"/>
    <w:rsid w:val="009D5D75"/>
    <w:rsid w:val="009E3264"/>
    <w:rsid w:val="00A034F4"/>
    <w:rsid w:val="00A11B7D"/>
    <w:rsid w:val="00A12EBE"/>
    <w:rsid w:val="00A1781D"/>
    <w:rsid w:val="00A26F2F"/>
    <w:rsid w:val="00A34562"/>
    <w:rsid w:val="00A40DF4"/>
    <w:rsid w:val="00A437BA"/>
    <w:rsid w:val="00A44ABD"/>
    <w:rsid w:val="00A46DD8"/>
    <w:rsid w:val="00A50F85"/>
    <w:rsid w:val="00A52032"/>
    <w:rsid w:val="00A540AA"/>
    <w:rsid w:val="00A55295"/>
    <w:rsid w:val="00A5632D"/>
    <w:rsid w:val="00A616C8"/>
    <w:rsid w:val="00A61F5C"/>
    <w:rsid w:val="00A65FAC"/>
    <w:rsid w:val="00A670A2"/>
    <w:rsid w:val="00A80525"/>
    <w:rsid w:val="00A83EF5"/>
    <w:rsid w:val="00A872D7"/>
    <w:rsid w:val="00A93E55"/>
    <w:rsid w:val="00A95E5D"/>
    <w:rsid w:val="00A960C8"/>
    <w:rsid w:val="00AB04DD"/>
    <w:rsid w:val="00AB50C9"/>
    <w:rsid w:val="00AC763A"/>
    <w:rsid w:val="00AD0713"/>
    <w:rsid w:val="00AE3F27"/>
    <w:rsid w:val="00AE41FD"/>
    <w:rsid w:val="00AE4F88"/>
    <w:rsid w:val="00AE7DD3"/>
    <w:rsid w:val="00B119C7"/>
    <w:rsid w:val="00B1227E"/>
    <w:rsid w:val="00B17DD3"/>
    <w:rsid w:val="00B2493E"/>
    <w:rsid w:val="00B252C9"/>
    <w:rsid w:val="00B27E29"/>
    <w:rsid w:val="00B35A44"/>
    <w:rsid w:val="00B43885"/>
    <w:rsid w:val="00B43EDF"/>
    <w:rsid w:val="00B47F0B"/>
    <w:rsid w:val="00B54D67"/>
    <w:rsid w:val="00B561C4"/>
    <w:rsid w:val="00B6147C"/>
    <w:rsid w:val="00B6362E"/>
    <w:rsid w:val="00B67CB9"/>
    <w:rsid w:val="00B73EBA"/>
    <w:rsid w:val="00B75234"/>
    <w:rsid w:val="00B83CD3"/>
    <w:rsid w:val="00BB1D17"/>
    <w:rsid w:val="00BB3142"/>
    <w:rsid w:val="00BB560E"/>
    <w:rsid w:val="00BC0415"/>
    <w:rsid w:val="00BC2A3C"/>
    <w:rsid w:val="00BC45B5"/>
    <w:rsid w:val="00BC7562"/>
    <w:rsid w:val="00BD1625"/>
    <w:rsid w:val="00BD3976"/>
    <w:rsid w:val="00BD58F6"/>
    <w:rsid w:val="00BE63D7"/>
    <w:rsid w:val="00BE6F1B"/>
    <w:rsid w:val="00BF0584"/>
    <w:rsid w:val="00BF4632"/>
    <w:rsid w:val="00BF6BFD"/>
    <w:rsid w:val="00BF7AD8"/>
    <w:rsid w:val="00C0341D"/>
    <w:rsid w:val="00C0519C"/>
    <w:rsid w:val="00C0780C"/>
    <w:rsid w:val="00C117D5"/>
    <w:rsid w:val="00C1333A"/>
    <w:rsid w:val="00C1463F"/>
    <w:rsid w:val="00C15DA7"/>
    <w:rsid w:val="00C35CE4"/>
    <w:rsid w:val="00C374E5"/>
    <w:rsid w:val="00C37D6C"/>
    <w:rsid w:val="00C5038B"/>
    <w:rsid w:val="00C52E79"/>
    <w:rsid w:val="00C552D7"/>
    <w:rsid w:val="00C566F9"/>
    <w:rsid w:val="00C6153C"/>
    <w:rsid w:val="00C67BCF"/>
    <w:rsid w:val="00C7066E"/>
    <w:rsid w:val="00C8067F"/>
    <w:rsid w:val="00C80DD7"/>
    <w:rsid w:val="00C8452B"/>
    <w:rsid w:val="00C91309"/>
    <w:rsid w:val="00CA7BB3"/>
    <w:rsid w:val="00CB0471"/>
    <w:rsid w:val="00CB6D8F"/>
    <w:rsid w:val="00CD332C"/>
    <w:rsid w:val="00CD3778"/>
    <w:rsid w:val="00CE1FD2"/>
    <w:rsid w:val="00CE4778"/>
    <w:rsid w:val="00D019A0"/>
    <w:rsid w:val="00D045BF"/>
    <w:rsid w:val="00D04DF9"/>
    <w:rsid w:val="00D04FCD"/>
    <w:rsid w:val="00D06CD6"/>
    <w:rsid w:val="00D2169E"/>
    <w:rsid w:val="00D327CE"/>
    <w:rsid w:val="00D332F6"/>
    <w:rsid w:val="00D345DF"/>
    <w:rsid w:val="00D4407E"/>
    <w:rsid w:val="00D532AD"/>
    <w:rsid w:val="00D5680D"/>
    <w:rsid w:val="00D74368"/>
    <w:rsid w:val="00D80770"/>
    <w:rsid w:val="00D81CEA"/>
    <w:rsid w:val="00D962C5"/>
    <w:rsid w:val="00DA1BC1"/>
    <w:rsid w:val="00DB01A1"/>
    <w:rsid w:val="00DB1416"/>
    <w:rsid w:val="00DB3B93"/>
    <w:rsid w:val="00DC4010"/>
    <w:rsid w:val="00DE2D2C"/>
    <w:rsid w:val="00DF7807"/>
    <w:rsid w:val="00E016A6"/>
    <w:rsid w:val="00E01F61"/>
    <w:rsid w:val="00E050D4"/>
    <w:rsid w:val="00E1680F"/>
    <w:rsid w:val="00E2085E"/>
    <w:rsid w:val="00E21CD5"/>
    <w:rsid w:val="00E36C92"/>
    <w:rsid w:val="00E602C4"/>
    <w:rsid w:val="00E640F8"/>
    <w:rsid w:val="00E65619"/>
    <w:rsid w:val="00E73AE6"/>
    <w:rsid w:val="00E80E9C"/>
    <w:rsid w:val="00E81C69"/>
    <w:rsid w:val="00E83001"/>
    <w:rsid w:val="00E83160"/>
    <w:rsid w:val="00E9040B"/>
    <w:rsid w:val="00E965E2"/>
    <w:rsid w:val="00EA3957"/>
    <w:rsid w:val="00EA397F"/>
    <w:rsid w:val="00EA51DB"/>
    <w:rsid w:val="00EB353F"/>
    <w:rsid w:val="00ED4917"/>
    <w:rsid w:val="00EE0E1C"/>
    <w:rsid w:val="00EF485F"/>
    <w:rsid w:val="00F0027F"/>
    <w:rsid w:val="00F03B96"/>
    <w:rsid w:val="00F103BA"/>
    <w:rsid w:val="00F20D6A"/>
    <w:rsid w:val="00F266EB"/>
    <w:rsid w:val="00F26CC2"/>
    <w:rsid w:val="00F2755E"/>
    <w:rsid w:val="00F334FE"/>
    <w:rsid w:val="00F360B2"/>
    <w:rsid w:val="00F454B6"/>
    <w:rsid w:val="00F52233"/>
    <w:rsid w:val="00F6014E"/>
    <w:rsid w:val="00F62A4C"/>
    <w:rsid w:val="00F67C4C"/>
    <w:rsid w:val="00F70718"/>
    <w:rsid w:val="00F74488"/>
    <w:rsid w:val="00F76A7F"/>
    <w:rsid w:val="00F777E9"/>
    <w:rsid w:val="00F804FB"/>
    <w:rsid w:val="00F82DEB"/>
    <w:rsid w:val="00F90921"/>
    <w:rsid w:val="00F92950"/>
    <w:rsid w:val="00F93DBD"/>
    <w:rsid w:val="00FB39B4"/>
    <w:rsid w:val="00FB5F2F"/>
    <w:rsid w:val="00FC1770"/>
    <w:rsid w:val="00FC29B3"/>
    <w:rsid w:val="00FC46D5"/>
    <w:rsid w:val="00FC6961"/>
    <w:rsid w:val="00FD5127"/>
    <w:rsid w:val="00FE3FA1"/>
    <w:rsid w:val="00FE5E63"/>
    <w:rsid w:val="00FE6A6B"/>
    <w:rsid w:val="00FF31CD"/>
    <w:rsid w:val="00FF7880"/>
    <w:rsid w:val="00FF7983"/>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4CD5"/>
  <w15:chartTrackingRefBased/>
  <w15:docId w15:val="{DFCD0F91-2409-474A-B1A9-9AFEA168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234"/>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B75234"/>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B75234"/>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B75234"/>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B75234"/>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B75234"/>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B75234"/>
    <w:pPr>
      <w:keepNext/>
      <w:keepLines/>
      <w:spacing w:before="40"/>
      <w:ind w:firstLine="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75234"/>
    <w:pPr>
      <w:keepNext/>
      <w:keepLines/>
      <w:spacing w:before="40"/>
      <w:ind w:firstLine="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75234"/>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B75234"/>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B75234"/>
    <w:rPr>
      <w:rFonts w:asciiTheme="majorHAnsi" w:eastAsiaTheme="majorEastAsia" w:hAnsiTheme="majorHAnsi" w:cstheme="majorBidi"/>
      <w:b/>
      <w:bCs/>
      <w:kern w:val="24"/>
      <w:sz w:val="24"/>
      <w:szCs w:val="24"/>
      <w:lang w:val="en-US" w:eastAsia="ja-JP"/>
    </w:rPr>
  </w:style>
  <w:style w:type="character" w:customStyle="1" w:styleId="Heading2Char">
    <w:name w:val="Heading 2 Char"/>
    <w:basedOn w:val="DefaultParagraphFont"/>
    <w:link w:val="Heading2"/>
    <w:uiPriority w:val="4"/>
    <w:rsid w:val="00B75234"/>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rsid w:val="00B75234"/>
    <w:rPr>
      <w:rFonts w:asciiTheme="majorHAnsi" w:eastAsiaTheme="majorEastAsia" w:hAnsiTheme="majorHAnsi" w:cstheme="majorBidi"/>
      <w:b/>
      <w:bCs/>
      <w:kern w:val="24"/>
      <w:sz w:val="24"/>
      <w:szCs w:val="24"/>
      <w:lang w:val="en-US" w:eastAsia="ja-JP"/>
    </w:rPr>
  </w:style>
  <w:style w:type="character" w:customStyle="1" w:styleId="Heading4Char">
    <w:name w:val="Heading 4 Char"/>
    <w:basedOn w:val="DefaultParagraphFont"/>
    <w:link w:val="Heading4"/>
    <w:uiPriority w:val="4"/>
    <w:rsid w:val="00B75234"/>
    <w:rPr>
      <w:rFonts w:asciiTheme="majorHAnsi" w:eastAsiaTheme="majorEastAsia" w:hAnsiTheme="majorHAnsi" w:cstheme="majorBidi"/>
      <w:b/>
      <w:bCs/>
      <w:i/>
      <w:iCs/>
      <w:kern w:val="24"/>
      <w:sz w:val="24"/>
      <w:szCs w:val="24"/>
      <w:lang w:val="en-US" w:eastAsia="ja-JP"/>
    </w:rPr>
  </w:style>
  <w:style w:type="character" w:customStyle="1" w:styleId="Heading5Char">
    <w:name w:val="Heading 5 Char"/>
    <w:basedOn w:val="DefaultParagraphFont"/>
    <w:link w:val="Heading5"/>
    <w:uiPriority w:val="4"/>
    <w:rsid w:val="00B75234"/>
    <w:rPr>
      <w:rFonts w:asciiTheme="majorHAnsi" w:eastAsiaTheme="majorEastAsia" w:hAnsiTheme="majorHAnsi" w:cstheme="majorBidi"/>
      <w:i/>
      <w:iCs/>
      <w:kern w:val="24"/>
      <w:sz w:val="24"/>
      <w:szCs w:val="24"/>
      <w:lang w:val="en-US" w:eastAsia="ja-JP"/>
    </w:rPr>
  </w:style>
  <w:style w:type="character" w:customStyle="1" w:styleId="Heading6Char">
    <w:name w:val="Heading 6 Char"/>
    <w:basedOn w:val="DefaultParagraphFont"/>
    <w:link w:val="Heading6"/>
    <w:uiPriority w:val="9"/>
    <w:semiHidden/>
    <w:rsid w:val="00B75234"/>
    <w:rPr>
      <w:rFonts w:asciiTheme="majorHAnsi" w:eastAsiaTheme="majorEastAsia" w:hAnsiTheme="majorHAnsi" w:cstheme="majorBidi"/>
      <w:color w:val="1F4D78" w:themeColor="accent1" w:themeShade="7F"/>
      <w:kern w:val="24"/>
      <w:sz w:val="24"/>
      <w:szCs w:val="24"/>
      <w:lang w:val="en-US" w:eastAsia="ja-JP"/>
    </w:rPr>
  </w:style>
  <w:style w:type="character" w:customStyle="1" w:styleId="Heading7Char">
    <w:name w:val="Heading 7 Char"/>
    <w:basedOn w:val="DefaultParagraphFont"/>
    <w:link w:val="Heading7"/>
    <w:uiPriority w:val="9"/>
    <w:semiHidden/>
    <w:rsid w:val="00B75234"/>
    <w:rPr>
      <w:rFonts w:asciiTheme="majorHAnsi" w:eastAsiaTheme="majorEastAsia" w:hAnsiTheme="majorHAnsi" w:cstheme="majorBidi"/>
      <w:i/>
      <w:iCs/>
      <w:color w:val="1F4D78" w:themeColor="accent1" w:themeShade="7F"/>
      <w:kern w:val="24"/>
      <w:sz w:val="24"/>
      <w:szCs w:val="24"/>
      <w:lang w:val="en-US" w:eastAsia="ja-JP"/>
    </w:rPr>
  </w:style>
  <w:style w:type="character" w:customStyle="1" w:styleId="Heading8Char">
    <w:name w:val="Heading 8 Char"/>
    <w:basedOn w:val="DefaultParagraphFont"/>
    <w:link w:val="Heading8"/>
    <w:uiPriority w:val="9"/>
    <w:semiHidden/>
    <w:rsid w:val="00B75234"/>
    <w:rPr>
      <w:rFonts w:asciiTheme="majorHAnsi" w:eastAsiaTheme="majorEastAsia" w:hAnsiTheme="majorHAnsi" w:cstheme="majorBidi"/>
      <w:color w:val="272727" w:themeColor="text1" w:themeTint="D8"/>
      <w:kern w:val="24"/>
      <w:szCs w:val="21"/>
      <w:lang w:val="en-US" w:eastAsia="ja-JP"/>
    </w:rPr>
  </w:style>
  <w:style w:type="character" w:customStyle="1" w:styleId="Heading9Char">
    <w:name w:val="Heading 9 Char"/>
    <w:basedOn w:val="DefaultParagraphFont"/>
    <w:link w:val="Heading9"/>
    <w:uiPriority w:val="9"/>
    <w:semiHidden/>
    <w:rsid w:val="00B75234"/>
    <w:rPr>
      <w:rFonts w:asciiTheme="majorHAnsi" w:eastAsiaTheme="majorEastAsia" w:hAnsiTheme="majorHAnsi" w:cstheme="majorBidi"/>
      <w:i/>
      <w:iCs/>
      <w:color w:val="272727" w:themeColor="text1" w:themeTint="D8"/>
      <w:kern w:val="24"/>
      <w:szCs w:val="21"/>
      <w:lang w:val="en-US" w:eastAsia="ja-JP"/>
    </w:rPr>
  </w:style>
  <w:style w:type="paragraph" w:customStyle="1" w:styleId="SectionTitle">
    <w:name w:val="Section Title"/>
    <w:basedOn w:val="Normal"/>
    <w:uiPriority w:val="2"/>
    <w:qFormat/>
    <w:rsid w:val="00B75234"/>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B75234"/>
    <w:pPr>
      <w:spacing w:line="240" w:lineRule="auto"/>
      <w:ind w:firstLine="0"/>
    </w:pPr>
  </w:style>
  <w:style w:type="character" w:customStyle="1" w:styleId="HeaderChar">
    <w:name w:val="Header Char"/>
    <w:basedOn w:val="DefaultParagraphFont"/>
    <w:link w:val="Header"/>
    <w:uiPriority w:val="99"/>
    <w:rsid w:val="00B75234"/>
    <w:rPr>
      <w:rFonts w:eastAsiaTheme="minorEastAsia"/>
      <w:kern w:val="24"/>
      <w:sz w:val="24"/>
      <w:szCs w:val="24"/>
      <w:lang w:val="en-US" w:eastAsia="ja-JP"/>
    </w:rPr>
  </w:style>
  <w:style w:type="character" w:styleId="Strong">
    <w:name w:val="Strong"/>
    <w:basedOn w:val="DefaultParagraphFont"/>
    <w:uiPriority w:val="22"/>
    <w:unhideWhenUsed/>
    <w:qFormat/>
    <w:rsid w:val="00B75234"/>
    <w:rPr>
      <w:b w:val="0"/>
      <w:bCs w:val="0"/>
      <w:caps/>
      <w:smallCaps w:val="0"/>
    </w:rPr>
  </w:style>
  <w:style w:type="paragraph" w:styleId="NoSpacing">
    <w:name w:val="No Spacing"/>
    <w:aliases w:val="No Indent"/>
    <w:uiPriority w:val="1"/>
    <w:qFormat/>
    <w:rsid w:val="00B75234"/>
    <w:pPr>
      <w:spacing w:after="0" w:line="480" w:lineRule="auto"/>
    </w:pPr>
    <w:rPr>
      <w:rFonts w:eastAsiaTheme="minorEastAsia"/>
      <w:sz w:val="24"/>
      <w:szCs w:val="24"/>
      <w:lang w:val="en-US" w:eastAsia="ja-JP"/>
    </w:rPr>
  </w:style>
  <w:style w:type="paragraph" w:styleId="Title">
    <w:name w:val="Title"/>
    <w:basedOn w:val="Normal"/>
    <w:link w:val="TitleChar"/>
    <w:qFormat/>
    <w:rsid w:val="00B75234"/>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B75234"/>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B75234"/>
    <w:rPr>
      <w:i/>
      <w:iCs/>
    </w:rPr>
  </w:style>
  <w:style w:type="paragraph" w:styleId="BalloonText">
    <w:name w:val="Balloon Text"/>
    <w:basedOn w:val="Normal"/>
    <w:link w:val="BalloonTextChar"/>
    <w:uiPriority w:val="99"/>
    <w:semiHidden/>
    <w:unhideWhenUsed/>
    <w:rsid w:val="00B7523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B75234"/>
    <w:rPr>
      <w:rFonts w:ascii="Segoe UI" w:eastAsiaTheme="minorEastAsia" w:hAnsi="Segoe UI" w:cs="Segoe UI"/>
      <w:kern w:val="24"/>
      <w:szCs w:val="18"/>
      <w:lang w:val="en-US" w:eastAsia="ja-JP"/>
    </w:rPr>
  </w:style>
  <w:style w:type="paragraph" w:styleId="Bibliography">
    <w:name w:val="Bibliography"/>
    <w:basedOn w:val="Normal"/>
    <w:next w:val="Normal"/>
    <w:uiPriority w:val="37"/>
    <w:unhideWhenUsed/>
    <w:qFormat/>
    <w:rsid w:val="00B75234"/>
    <w:pPr>
      <w:ind w:left="720" w:hanging="720"/>
    </w:pPr>
  </w:style>
  <w:style w:type="paragraph" w:styleId="BodyText">
    <w:name w:val="Body Text"/>
    <w:basedOn w:val="Normal"/>
    <w:link w:val="BodyTextChar"/>
    <w:uiPriority w:val="99"/>
    <w:semiHidden/>
    <w:unhideWhenUsed/>
    <w:rsid w:val="00B75234"/>
    <w:pPr>
      <w:spacing w:after="120"/>
      <w:ind w:firstLine="0"/>
    </w:pPr>
  </w:style>
  <w:style w:type="character" w:customStyle="1" w:styleId="BodyTextChar">
    <w:name w:val="Body Text Char"/>
    <w:basedOn w:val="DefaultParagraphFont"/>
    <w:link w:val="BodyText"/>
    <w:uiPriority w:val="99"/>
    <w:semiHidden/>
    <w:rsid w:val="00B75234"/>
    <w:rPr>
      <w:rFonts w:eastAsiaTheme="minorEastAsia"/>
      <w:kern w:val="24"/>
      <w:sz w:val="24"/>
      <w:szCs w:val="24"/>
      <w:lang w:val="en-US" w:eastAsia="ja-JP"/>
    </w:rPr>
  </w:style>
  <w:style w:type="character" w:customStyle="1" w:styleId="BodyText2Char">
    <w:name w:val="Body Text 2 Char"/>
    <w:basedOn w:val="DefaultParagraphFont"/>
    <w:link w:val="BodyText2"/>
    <w:uiPriority w:val="99"/>
    <w:semiHidden/>
    <w:rsid w:val="00B75234"/>
    <w:rPr>
      <w:rFonts w:eastAsiaTheme="minorEastAsia"/>
      <w:kern w:val="24"/>
      <w:sz w:val="24"/>
      <w:szCs w:val="24"/>
      <w:lang w:val="en-US" w:eastAsia="ja-JP"/>
    </w:rPr>
  </w:style>
  <w:style w:type="paragraph" w:styleId="BodyText2">
    <w:name w:val="Body Text 2"/>
    <w:basedOn w:val="Normal"/>
    <w:link w:val="BodyText2Char"/>
    <w:uiPriority w:val="99"/>
    <w:semiHidden/>
    <w:unhideWhenUsed/>
    <w:rsid w:val="00B75234"/>
    <w:pPr>
      <w:spacing w:after="120"/>
      <w:ind w:firstLine="0"/>
    </w:pPr>
  </w:style>
  <w:style w:type="character" w:customStyle="1" w:styleId="BodyText3Char">
    <w:name w:val="Body Text 3 Char"/>
    <w:basedOn w:val="DefaultParagraphFont"/>
    <w:link w:val="BodyText3"/>
    <w:uiPriority w:val="99"/>
    <w:semiHidden/>
    <w:rsid w:val="00B75234"/>
    <w:rPr>
      <w:rFonts w:eastAsiaTheme="minorEastAsia"/>
      <w:kern w:val="24"/>
      <w:szCs w:val="16"/>
      <w:lang w:val="en-US" w:eastAsia="ja-JP"/>
    </w:rPr>
  </w:style>
  <w:style w:type="paragraph" w:styleId="BodyText3">
    <w:name w:val="Body Text 3"/>
    <w:basedOn w:val="Normal"/>
    <w:link w:val="BodyText3Char"/>
    <w:uiPriority w:val="99"/>
    <w:semiHidden/>
    <w:unhideWhenUsed/>
    <w:rsid w:val="00B75234"/>
    <w:pPr>
      <w:spacing w:after="120"/>
      <w:ind w:firstLine="0"/>
    </w:pPr>
    <w:rPr>
      <w:sz w:val="22"/>
      <w:szCs w:val="16"/>
    </w:rPr>
  </w:style>
  <w:style w:type="character" w:customStyle="1" w:styleId="BodyTextFirstIndentChar">
    <w:name w:val="Body Text First Indent Char"/>
    <w:basedOn w:val="BodyTextChar"/>
    <w:link w:val="BodyTextFirstIndent"/>
    <w:uiPriority w:val="99"/>
    <w:semiHidden/>
    <w:rsid w:val="00B75234"/>
    <w:rPr>
      <w:rFonts w:eastAsiaTheme="minorEastAsia"/>
      <w:kern w:val="24"/>
      <w:sz w:val="24"/>
      <w:szCs w:val="24"/>
      <w:lang w:val="en-US" w:eastAsia="ja-JP"/>
    </w:rPr>
  </w:style>
  <w:style w:type="paragraph" w:styleId="BodyTextFirstIndent">
    <w:name w:val="Body Text First Indent"/>
    <w:basedOn w:val="BodyText"/>
    <w:link w:val="BodyTextFirstIndentChar"/>
    <w:uiPriority w:val="99"/>
    <w:semiHidden/>
    <w:unhideWhenUsed/>
    <w:rsid w:val="00B75234"/>
    <w:pPr>
      <w:spacing w:after="0"/>
    </w:pPr>
  </w:style>
  <w:style w:type="character" w:customStyle="1" w:styleId="BodyTextIndentChar">
    <w:name w:val="Body Text Indent Char"/>
    <w:basedOn w:val="DefaultParagraphFont"/>
    <w:link w:val="BodyTextIndent"/>
    <w:uiPriority w:val="99"/>
    <w:semiHidden/>
    <w:rsid w:val="00B75234"/>
    <w:rPr>
      <w:rFonts w:eastAsiaTheme="minorEastAsia"/>
      <w:kern w:val="24"/>
      <w:sz w:val="24"/>
      <w:szCs w:val="24"/>
      <w:lang w:val="en-US" w:eastAsia="ja-JP"/>
    </w:rPr>
  </w:style>
  <w:style w:type="paragraph" w:styleId="BodyTextIndent">
    <w:name w:val="Body Text Indent"/>
    <w:basedOn w:val="Normal"/>
    <w:link w:val="BodyTextIndentChar"/>
    <w:uiPriority w:val="99"/>
    <w:semiHidden/>
    <w:unhideWhenUsed/>
    <w:rsid w:val="00B75234"/>
    <w:pPr>
      <w:spacing w:after="120"/>
      <w:ind w:left="360" w:firstLine="0"/>
    </w:pPr>
  </w:style>
  <w:style w:type="character" w:customStyle="1" w:styleId="BodyTextFirstIndent2Char">
    <w:name w:val="Body Text First Indent 2 Char"/>
    <w:basedOn w:val="BodyTextIndentChar"/>
    <w:link w:val="BodyTextFirstIndent2"/>
    <w:uiPriority w:val="99"/>
    <w:semiHidden/>
    <w:rsid w:val="00B75234"/>
    <w:rPr>
      <w:rFonts w:eastAsiaTheme="minorEastAsia"/>
      <w:kern w:val="24"/>
      <w:sz w:val="24"/>
      <w:szCs w:val="24"/>
      <w:lang w:val="en-US" w:eastAsia="ja-JP"/>
    </w:rPr>
  </w:style>
  <w:style w:type="paragraph" w:styleId="BodyTextFirstIndent2">
    <w:name w:val="Body Text First Indent 2"/>
    <w:basedOn w:val="BodyTextIndent"/>
    <w:link w:val="BodyTextFirstIndent2Char"/>
    <w:uiPriority w:val="99"/>
    <w:semiHidden/>
    <w:unhideWhenUsed/>
    <w:rsid w:val="00B75234"/>
    <w:pPr>
      <w:spacing w:after="0"/>
    </w:pPr>
  </w:style>
  <w:style w:type="character" w:customStyle="1" w:styleId="BodyTextIndent2Char">
    <w:name w:val="Body Text Indent 2 Char"/>
    <w:basedOn w:val="DefaultParagraphFont"/>
    <w:link w:val="BodyTextIndent2"/>
    <w:uiPriority w:val="99"/>
    <w:semiHidden/>
    <w:rsid w:val="00B75234"/>
    <w:rPr>
      <w:rFonts w:eastAsiaTheme="minorEastAsia"/>
      <w:kern w:val="24"/>
      <w:sz w:val="24"/>
      <w:szCs w:val="24"/>
      <w:lang w:val="en-US" w:eastAsia="ja-JP"/>
    </w:rPr>
  </w:style>
  <w:style w:type="paragraph" w:styleId="BodyTextIndent2">
    <w:name w:val="Body Text Indent 2"/>
    <w:basedOn w:val="Normal"/>
    <w:link w:val="BodyTextIndent2Char"/>
    <w:uiPriority w:val="99"/>
    <w:semiHidden/>
    <w:unhideWhenUsed/>
    <w:rsid w:val="00B75234"/>
    <w:pPr>
      <w:spacing w:after="120"/>
      <w:ind w:left="360" w:firstLine="0"/>
    </w:pPr>
  </w:style>
  <w:style w:type="character" w:customStyle="1" w:styleId="BodyTextIndent3Char">
    <w:name w:val="Body Text Indent 3 Char"/>
    <w:basedOn w:val="DefaultParagraphFont"/>
    <w:link w:val="BodyTextIndent3"/>
    <w:uiPriority w:val="99"/>
    <w:semiHidden/>
    <w:rsid w:val="00B75234"/>
    <w:rPr>
      <w:rFonts w:eastAsiaTheme="minorEastAsia"/>
      <w:kern w:val="24"/>
      <w:szCs w:val="16"/>
      <w:lang w:val="en-US" w:eastAsia="ja-JP"/>
    </w:rPr>
  </w:style>
  <w:style w:type="paragraph" w:styleId="BodyTextIndent3">
    <w:name w:val="Body Text Indent 3"/>
    <w:basedOn w:val="Normal"/>
    <w:link w:val="BodyTextIndent3Char"/>
    <w:uiPriority w:val="99"/>
    <w:semiHidden/>
    <w:unhideWhenUsed/>
    <w:rsid w:val="00B75234"/>
    <w:pPr>
      <w:spacing w:after="120"/>
      <w:ind w:left="360" w:firstLine="0"/>
    </w:pPr>
    <w:rPr>
      <w:sz w:val="22"/>
      <w:szCs w:val="16"/>
    </w:rPr>
  </w:style>
  <w:style w:type="paragraph" w:styleId="Caption">
    <w:name w:val="caption"/>
    <w:basedOn w:val="Normal"/>
    <w:next w:val="Normal"/>
    <w:uiPriority w:val="35"/>
    <w:unhideWhenUsed/>
    <w:qFormat/>
    <w:rsid w:val="00B75234"/>
    <w:pPr>
      <w:spacing w:after="200" w:line="240" w:lineRule="auto"/>
      <w:ind w:firstLine="0"/>
    </w:pPr>
    <w:rPr>
      <w:i/>
      <w:iCs/>
      <w:color w:val="44546A" w:themeColor="text2"/>
      <w:sz w:val="22"/>
      <w:szCs w:val="18"/>
    </w:rPr>
  </w:style>
  <w:style w:type="character" w:customStyle="1" w:styleId="ClosingChar">
    <w:name w:val="Closing Char"/>
    <w:basedOn w:val="DefaultParagraphFont"/>
    <w:link w:val="Closing"/>
    <w:uiPriority w:val="99"/>
    <w:semiHidden/>
    <w:rsid w:val="00B75234"/>
    <w:rPr>
      <w:rFonts w:eastAsiaTheme="minorEastAsia"/>
      <w:kern w:val="24"/>
      <w:sz w:val="24"/>
      <w:szCs w:val="24"/>
      <w:lang w:val="en-US" w:eastAsia="ja-JP"/>
    </w:rPr>
  </w:style>
  <w:style w:type="paragraph" w:styleId="Closing">
    <w:name w:val="Closing"/>
    <w:basedOn w:val="Normal"/>
    <w:link w:val="ClosingChar"/>
    <w:uiPriority w:val="99"/>
    <w:semiHidden/>
    <w:unhideWhenUsed/>
    <w:rsid w:val="00B75234"/>
    <w:pPr>
      <w:spacing w:line="240" w:lineRule="auto"/>
      <w:ind w:left="4320" w:firstLine="0"/>
    </w:pPr>
  </w:style>
  <w:style w:type="paragraph" w:styleId="CommentText">
    <w:name w:val="annotation text"/>
    <w:basedOn w:val="Normal"/>
    <w:link w:val="CommentTextChar"/>
    <w:uiPriority w:val="99"/>
    <w:unhideWhenUsed/>
    <w:rsid w:val="00B75234"/>
    <w:pPr>
      <w:spacing w:line="240" w:lineRule="auto"/>
      <w:ind w:firstLine="0"/>
    </w:pPr>
    <w:rPr>
      <w:sz w:val="22"/>
      <w:szCs w:val="20"/>
    </w:rPr>
  </w:style>
  <w:style w:type="character" w:customStyle="1" w:styleId="CommentTextChar">
    <w:name w:val="Comment Text Char"/>
    <w:basedOn w:val="DefaultParagraphFont"/>
    <w:link w:val="CommentText"/>
    <w:uiPriority w:val="99"/>
    <w:rsid w:val="00B75234"/>
    <w:rPr>
      <w:rFonts w:eastAsiaTheme="minorEastAsia"/>
      <w:kern w:val="24"/>
      <w:szCs w:val="20"/>
      <w:lang w:val="en-US" w:eastAsia="ja-JP"/>
    </w:rPr>
  </w:style>
  <w:style w:type="character" w:customStyle="1" w:styleId="CommentSubjectChar">
    <w:name w:val="Comment Subject Char"/>
    <w:basedOn w:val="CommentTextChar"/>
    <w:link w:val="CommentSubject"/>
    <w:uiPriority w:val="99"/>
    <w:semiHidden/>
    <w:rsid w:val="00B75234"/>
    <w:rPr>
      <w:rFonts w:eastAsiaTheme="minorEastAsia"/>
      <w:b/>
      <w:bCs/>
      <w:kern w:val="24"/>
      <w:szCs w:val="20"/>
      <w:lang w:val="en-US" w:eastAsia="ja-JP"/>
    </w:rPr>
  </w:style>
  <w:style w:type="paragraph" w:styleId="CommentSubject">
    <w:name w:val="annotation subject"/>
    <w:basedOn w:val="CommentText"/>
    <w:next w:val="CommentText"/>
    <w:link w:val="CommentSubjectChar"/>
    <w:uiPriority w:val="99"/>
    <w:semiHidden/>
    <w:unhideWhenUsed/>
    <w:rsid w:val="00B75234"/>
    <w:rPr>
      <w:b/>
      <w:bCs/>
    </w:rPr>
  </w:style>
  <w:style w:type="character" w:customStyle="1" w:styleId="DateChar">
    <w:name w:val="Date Char"/>
    <w:basedOn w:val="DefaultParagraphFont"/>
    <w:link w:val="Date"/>
    <w:uiPriority w:val="99"/>
    <w:semiHidden/>
    <w:rsid w:val="00B75234"/>
    <w:rPr>
      <w:rFonts w:eastAsiaTheme="minorEastAsia"/>
      <w:kern w:val="24"/>
      <w:sz w:val="24"/>
      <w:szCs w:val="24"/>
      <w:lang w:val="en-US" w:eastAsia="ja-JP"/>
    </w:rPr>
  </w:style>
  <w:style w:type="paragraph" w:styleId="Date">
    <w:name w:val="Date"/>
    <w:basedOn w:val="Normal"/>
    <w:next w:val="Normal"/>
    <w:link w:val="DateChar"/>
    <w:uiPriority w:val="99"/>
    <w:semiHidden/>
    <w:unhideWhenUsed/>
    <w:rsid w:val="00B75234"/>
    <w:pPr>
      <w:ind w:firstLine="0"/>
    </w:pPr>
  </w:style>
  <w:style w:type="character" w:customStyle="1" w:styleId="DocumentMapChar">
    <w:name w:val="Document Map Char"/>
    <w:basedOn w:val="DefaultParagraphFont"/>
    <w:link w:val="DocumentMap"/>
    <w:uiPriority w:val="99"/>
    <w:semiHidden/>
    <w:rsid w:val="00B75234"/>
    <w:rPr>
      <w:rFonts w:ascii="Segoe UI" w:eastAsiaTheme="minorEastAsia" w:hAnsi="Segoe UI" w:cs="Segoe UI"/>
      <w:kern w:val="24"/>
      <w:szCs w:val="16"/>
      <w:lang w:val="en-US" w:eastAsia="ja-JP"/>
    </w:rPr>
  </w:style>
  <w:style w:type="paragraph" w:styleId="DocumentMap">
    <w:name w:val="Document Map"/>
    <w:basedOn w:val="Normal"/>
    <w:link w:val="DocumentMapChar"/>
    <w:uiPriority w:val="99"/>
    <w:semiHidden/>
    <w:unhideWhenUsed/>
    <w:rsid w:val="00B75234"/>
    <w:pPr>
      <w:spacing w:line="240" w:lineRule="auto"/>
      <w:ind w:firstLine="0"/>
    </w:pPr>
    <w:rPr>
      <w:rFonts w:ascii="Segoe UI" w:hAnsi="Segoe UI" w:cs="Segoe UI"/>
      <w:sz w:val="22"/>
      <w:szCs w:val="16"/>
    </w:rPr>
  </w:style>
  <w:style w:type="character" w:customStyle="1" w:styleId="E-mailSignatureChar">
    <w:name w:val="E-mail Signature Char"/>
    <w:basedOn w:val="DefaultParagraphFont"/>
    <w:link w:val="E-mailSignature"/>
    <w:uiPriority w:val="99"/>
    <w:semiHidden/>
    <w:rsid w:val="00B75234"/>
    <w:rPr>
      <w:rFonts w:eastAsiaTheme="minorEastAsia"/>
      <w:kern w:val="24"/>
      <w:sz w:val="24"/>
      <w:szCs w:val="24"/>
      <w:lang w:val="en-US" w:eastAsia="ja-JP"/>
    </w:rPr>
  </w:style>
  <w:style w:type="paragraph" w:styleId="E-mailSignature">
    <w:name w:val="E-mail Signature"/>
    <w:basedOn w:val="Normal"/>
    <w:link w:val="E-mailSignatureChar"/>
    <w:uiPriority w:val="99"/>
    <w:semiHidden/>
    <w:unhideWhenUsed/>
    <w:rsid w:val="00B75234"/>
    <w:pPr>
      <w:spacing w:line="240" w:lineRule="auto"/>
      <w:ind w:firstLine="0"/>
    </w:pPr>
  </w:style>
  <w:style w:type="character" w:customStyle="1" w:styleId="FootnoteTextChar">
    <w:name w:val="Footnote Text Char"/>
    <w:basedOn w:val="DefaultParagraphFont"/>
    <w:link w:val="FootnoteText"/>
    <w:uiPriority w:val="99"/>
    <w:semiHidden/>
    <w:rsid w:val="00B75234"/>
    <w:rPr>
      <w:rFonts w:eastAsiaTheme="minorEastAsia"/>
      <w:kern w:val="24"/>
      <w:szCs w:val="20"/>
      <w:lang w:val="en-US" w:eastAsia="ja-JP"/>
    </w:rPr>
  </w:style>
  <w:style w:type="paragraph" w:styleId="FootnoteText">
    <w:name w:val="footnote text"/>
    <w:basedOn w:val="Normal"/>
    <w:link w:val="FootnoteTextChar"/>
    <w:uiPriority w:val="99"/>
    <w:semiHidden/>
    <w:unhideWhenUsed/>
    <w:rsid w:val="00B75234"/>
    <w:pPr>
      <w:spacing w:line="240" w:lineRule="auto"/>
    </w:pPr>
    <w:rPr>
      <w:sz w:val="22"/>
      <w:szCs w:val="20"/>
    </w:rPr>
  </w:style>
  <w:style w:type="paragraph" w:styleId="EnvelopeAddress">
    <w:name w:val="envelope address"/>
    <w:basedOn w:val="Normal"/>
    <w:uiPriority w:val="99"/>
    <w:semiHidden/>
    <w:unhideWhenUsed/>
    <w:rsid w:val="00B75234"/>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Footer">
    <w:name w:val="footer"/>
    <w:basedOn w:val="Normal"/>
    <w:link w:val="FooterChar"/>
    <w:uiPriority w:val="99"/>
    <w:unhideWhenUsed/>
    <w:rsid w:val="00B75234"/>
    <w:pPr>
      <w:spacing w:line="240" w:lineRule="auto"/>
      <w:ind w:firstLine="0"/>
    </w:pPr>
  </w:style>
  <w:style w:type="character" w:customStyle="1" w:styleId="FooterChar">
    <w:name w:val="Footer Char"/>
    <w:basedOn w:val="DefaultParagraphFont"/>
    <w:link w:val="Footer"/>
    <w:uiPriority w:val="99"/>
    <w:rsid w:val="00B75234"/>
    <w:rPr>
      <w:rFonts w:eastAsiaTheme="minorEastAsia"/>
      <w:kern w:val="24"/>
      <w:sz w:val="24"/>
      <w:szCs w:val="24"/>
      <w:lang w:val="en-US" w:eastAsia="ja-JP"/>
    </w:rPr>
  </w:style>
  <w:style w:type="table" w:styleId="TableGrid">
    <w:name w:val="Table Grid"/>
    <w:basedOn w:val="TableNormal"/>
    <w:uiPriority w:val="39"/>
    <w:rsid w:val="00B75234"/>
    <w:pPr>
      <w:spacing w:after="0" w:line="240" w:lineRule="auto"/>
      <w:ind w:firstLine="720"/>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AddressChar">
    <w:name w:val="HTML Address Char"/>
    <w:basedOn w:val="DefaultParagraphFont"/>
    <w:link w:val="HTMLAddress"/>
    <w:uiPriority w:val="99"/>
    <w:semiHidden/>
    <w:rsid w:val="00B75234"/>
    <w:rPr>
      <w:rFonts w:eastAsiaTheme="minorEastAsia"/>
      <w:i/>
      <w:iCs/>
      <w:kern w:val="24"/>
      <w:sz w:val="24"/>
      <w:szCs w:val="24"/>
      <w:lang w:val="en-US" w:eastAsia="ja-JP"/>
    </w:rPr>
  </w:style>
  <w:style w:type="paragraph" w:styleId="HTMLAddress">
    <w:name w:val="HTML Address"/>
    <w:basedOn w:val="Normal"/>
    <w:link w:val="HTMLAddressChar"/>
    <w:uiPriority w:val="99"/>
    <w:semiHidden/>
    <w:unhideWhenUsed/>
    <w:rsid w:val="00B75234"/>
    <w:pPr>
      <w:spacing w:line="240" w:lineRule="auto"/>
      <w:ind w:firstLine="0"/>
    </w:pPr>
    <w:rPr>
      <w:i/>
      <w:iCs/>
    </w:rPr>
  </w:style>
  <w:style w:type="character" w:customStyle="1" w:styleId="HTMLPreformattedChar">
    <w:name w:val="HTML Preformatted Char"/>
    <w:basedOn w:val="DefaultParagraphFont"/>
    <w:link w:val="HTMLPreformatted"/>
    <w:uiPriority w:val="99"/>
    <w:semiHidden/>
    <w:rsid w:val="00B75234"/>
    <w:rPr>
      <w:rFonts w:ascii="Consolas" w:eastAsiaTheme="minorEastAsia" w:hAnsi="Consolas" w:cs="Consolas"/>
      <w:kern w:val="24"/>
      <w:szCs w:val="20"/>
      <w:lang w:val="en-US" w:eastAsia="ja-JP"/>
    </w:rPr>
  </w:style>
  <w:style w:type="paragraph" w:styleId="HTMLPreformatted">
    <w:name w:val="HTML Preformatted"/>
    <w:basedOn w:val="Normal"/>
    <w:link w:val="HTMLPreformattedChar"/>
    <w:uiPriority w:val="99"/>
    <w:semiHidden/>
    <w:unhideWhenUsed/>
    <w:rsid w:val="00B75234"/>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rsid w:val="00B75234"/>
    <w:pPr>
      <w:spacing w:line="240" w:lineRule="auto"/>
      <w:ind w:left="240" w:firstLine="0"/>
    </w:pPr>
  </w:style>
  <w:style w:type="paragraph" w:styleId="IntenseQuote">
    <w:name w:val="Intense Quote"/>
    <w:basedOn w:val="Normal"/>
    <w:next w:val="Normal"/>
    <w:link w:val="IntenseQuoteChar"/>
    <w:uiPriority w:val="30"/>
    <w:unhideWhenUsed/>
    <w:qFormat/>
    <w:rsid w:val="00B75234"/>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rsid w:val="00B75234"/>
    <w:rPr>
      <w:rFonts w:eastAsiaTheme="minorEastAsia"/>
      <w:i/>
      <w:iCs/>
      <w:color w:val="404040" w:themeColor="text1" w:themeTint="BF"/>
      <w:kern w:val="24"/>
      <w:sz w:val="24"/>
      <w:szCs w:val="24"/>
      <w:lang w:val="en-US" w:eastAsia="ja-JP"/>
    </w:rPr>
  </w:style>
  <w:style w:type="paragraph" w:styleId="List">
    <w:name w:val="List"/>
    <w:basedOn w:val="Normal"/>
    <w:uiPriority w:val="99"/>
    <w:semiHidden/>
    <w:unhideWhenUsed/>
    <w:rsid w:val="00B75234"/>
    <w:pPr>
      <w:ind w:left="360" w:firstLine="0"/>
      <w:contextualSpacing/>
    </w:pPr>
  </w:style>
  <w:style w:type="paragraph" w:styleId="ListBullet">
    <w:name w:val="List Bullet"/>
    <w:basedOn w:val="Normal"/>
    <w:uiPriority w:val="9"/>
    <w:unhideWhenUsed/>
    <w:qFormat/>
    <w:rsid w:val="00B75234"/>
    <w:pPr>
      <w:numPr>
        <w:numId w:val="1"/>
      </w:numPr>
      <w:contextualSpacing/>
    </w:pPr>
  </w:style>
  <w:style w:type="paragraph" w:styleId="ListNumber">
    <w:name w:val="List Number"/>
    <w:basedOn w:val="Normal"/>
    <w:uiPriority w:val="9"/>
    <w:unhideWhenUsed/>
    <w:qFormat/>
    <w:rsid w:val="00B75234"/>
    <w:pPr>
      <w:numPr>
        <w:numId w:val="6"/>
      </w:numPr>
      <w:contextualSpacing/>
    </w:pPr>
  </w:style>
  <w:style w:type="paragraph" w:styleId="ListParagraph">
    <w:name w:val="List Paragraph"/>
    <w:basedOn w:val="Normal"/>
    <w:uiPriority w:val="34"/>
    <w:unhideWhenUsed/>
    <w:qFormat/>
    <w:rsid w:val="00B75234"/>
    <w:pPr>
      <w:ind w:left="720" w:firstLine="0"/>
      <w:contextualSpacing/>
    </w:pPr>
  </w:style>
  <w:style w:type="character" w:customStyle="1" w:styleId="MacroTextChar">
    <w:name w:val="Macro Text Char"/>
    <w:basedOn w:val="DefaultParagraphFont"/>
    <w:link w:val="MacroText"/>
    <w:uiPriority w:val="99"/>
    <w:semiHidden/>
    <w:rsid w:val="00B75234"/>
    <w:rPr>
      <w:rFonts w:ascii="Consolas" w:eastAsiaTheme="minorEastAsia" w:hAnsi="Consolas" w:cs="Consolas"/>
      <w:kern w:val="24"/>
      <w:szCs w:val="20"/>
      <w:lang w:val="en-US" w:eastAsia="ja-JP"/>
    </w:rPr>
  </w:style>
  <w:style w:type="paragraph" w:styleId="MacroText">
    <w:name w:val="macro"/>
    <w:link w:val="MacroTextChar"/>
    <w:uiPriority w:val="99"/>
    <w:semiHidden/>
    <w:unhideWhenUsed/>
    <w:rsid w:val="00B75234"/>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Cs w:val="20"/>
      <w:lang w:val="en-US" w:eastAsia="ja-JP"/>
    </w:rPr>
  </w:style>
  <w:style w:type="character" w:customStyle="1" w:styleId="MessageHeaderChar">
    <w:name w:val="Message Header Char"/>
    <w:basedOn w:val="DefaultParagraphFont"/>
    <w:link w:val="MessageHeader"/>
    <w:uiPriority w:val="99"/>
    <w:semiHidden/>
    <w:rsid w:val="00B75234"/>
    <w:rPr>
      <w:rFonts w:asciiTheme="majorHAnsi" w:eastAsiaTheme="majorEastAsia" w:hAnsiTheme="majorHAnsi" w:cstheme="majorBidi"/>
      <w:kern w:val="24"/>
      <w:sz w:val="24"/>
      <w:szCs w:val="24"/>
      <w:shd w:val="pct20" w:color="auto" w:fill="auto"/>
      <w:lang w:val="en-US" w:eastAsia="ja-JP"/>
    </w:rPr>
  </w:style>
  <w:style w:type="paragraph" w:styleId="MessageHeader">
    <w:name w:val="Message Header"/>
    <w:basedOn w:val="Normal"/>
    <w:link w:val="MessageHeaderChar"/>
    <w:uiPriority w:val="99"/>
    <w:semiHidden/>
    <w:unhideWhenUsed/>
    <w:rsid w:val="00B75234"/>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paragraph" w:styleId="NormalIndent">
    <w:name w:val="Normal Indent"/>
    <w:basedOn w:val="Normal"/>
    <w:uiPriority w:val="99"/>
    <w:semiHidden/>
    <w:unhideWhenUsed/>
    <w:rsid w:val="00B75234"/>
    <w:pPr>
      <w:ind w:left="720" w:firstLine="0"/>
    </w:pPr>
  </w:style>
  <w:style w:type="character" w:customStyle="1" w:styleId="NoteHeadingChar">
    <w:name w:val="Note Heading Char"/>
    <w:basedOn w:val="DefaultParagraphFont"/>
    <w:link w:val="NoteHeading"/>
    <w:uiPriority w:val="99"/>
    <w:semiHidden/>
    <w:rsid w:val="00B75234"/>
    <w:rPr>
      <w:rFonts w:eastAsiaTheme="minorEastAsia"/>
      <w:kern w:val="24"/>
      <w:sz w:val="24"/>
      <w:szCs w:val="24"/>
      <w:lang w:val="en-US" w:eastAsia="ja-JP"/>
    </w:rPr>
  </w:style>
  <w:style w:type="paragraph" w:styleId="NoteHeading">
    <w:name w:val="Note Heading"/>
    <w:basedOn w:val="Normal"/>
    <w:next w:val="Normal"/>
    <w:link w:val="NoteHeadingChar"/>
    <w:uiPriority w:val="99"/>
    <w:semiHidden/>
    <w:unhideWhenUsed/>
    <w:rsid w:val="00B75234"/>
    <w:pPr>
      <w:spacing w:line="240" w:lineRule="auto"/>
      <w:ind w:firstLine="0"/>
    </w:pPr>
  </w:style>
  <w:style w:type="character" w:customStyle="1" w:styleId="PlainTextChar">
    <w:name w:val="Plain Text Char"/>
    <w:basedOn w:val="DefaultParagraphFont"/>
    <w:link w:val="PlainText"/>
    <w:uiPriority w:val="99"/>
    <w:semiHidden/>
    <w:rsid w:val="00B75234"/>
    <w:rPr>
      <w:rFonts w:ascii="Consolas" w:eastAsiaTheme="minorEastAsia" w:hAnsi="Consolas" w:cs="Consolas"/>
      <w:kern w:val="24"/>
      <w:szCs w:val="21"/>
      <w:lang w:val="en-US" w:eastAsia="ja-JP"/>
    </w:rPr>
  </w:style>
  <w:style w:type="paragraph" w:styleId="PlainText">
    <w:name w:val="Plain Text"/>
    <w:basedOn w:val="Normal"/>
    <w:link w:val="PlainTextChar"/>
    <w:uiPriority w:val="99"/>
    <w:semiHidden/>
    <w:unhideWhenUsed/>
    <w:rsid w:val="00B75234"/>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unhideWhenUsed/>
    <w:qFormat/>
    <w:rsid w:val="00B75234"/>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B75234"/>
    <w:rPr>
      <w:rFonts w:eastAsiaTheme="minorEastAsia"/>
      <w:i/>
      <w:iCs/>
      <w:color w:val="404040" w:themeColor="text1" w:themeTint="BF"/>
      <w:kern w:val="24"/>
      <w:sz w:val="24"/>
      <w:szCs w:val="24"/>
      <w:lang w:val="en-US" w:eastAsia="ja-JP"/>
    </w:rPr>
  </w:style>
  <w:style w:type="character" w:customStyle="1" w:styleId="SalutationChar">
    <w:name w:val="Salutation Char"/>
    <w:basedOn w:val="DefaultParagraphFont"/>
    <w:link w:val="Salutation"/>
    <w:uiPriority w:val="99"/>
    <w:semiHidden/>
    <w:rsid w:val="00B75234"/>
    <w:rPr>
      <w:rFonts w:eastAsiaTheme="minorEastAsia"/>
      <w:kern w:val="24"/>
      <w:sz w:val="24"/>
      <w:szCs w:val="24"/>
      <w:lang w:val="en-US" w:eastAsia="ja-JP"/>
    </w:rPr>
  </w:style>
  <w:style w:type="paragraph" w:styleId="Salutation">
    <w:name w:val="Salutation"/>
    <w:basedOn w:val="Normal"/>
    <w:next w:val="Normal"/>
    <w:link w:val="SalutationChar"/>
    <w:uiPriority w:val="99"/>
    <w:semiHidden/>
    <w:unhideWhenUsed/>
    <w:rsid w:val="00B75234"/>
    <w:pPr>
      <w:ind w:firstLine="0"/>
    </w:pPr>
  </w:style>
  <w:style w:type="character" w:customStyle="1" w:styleId="SignatureChar">
    <w:name w:val="Signature Char"/>
    <w:basedOn w:val="DefaultParagraphFont"/>
    <w:link w:val="Signature"/>
    <w:uiPriority w:val="99"/>
    <w:semiHidden/>
    <w:rsid w:val="00B75234"/>
    <w:rPr>
      <w:rFonts w:eastAsiaTheme="minorEastAsia"/>
      <w:kern w:val="24"/>
      <w:sz w:val="24"/>
      <w:szCs w:val="24"/>
      <w:lang w:val="en-US" w:eastAsia="ja-JP"/>
    </w:rPr>
  </w:style>
  <w:style w:type="paragraph" w:styleId="Signature">
    <w:name w:val="Signature"/>
    <w:basedOn w:val="Normal"/>
    <w:link w:val="SignatureChar"/>
    <w:uiPriority w:val="99"/>
    <w:semiHidden/>
    <w:unhideWhenUsed/>
    <w:rsid w:val="00B75234"/>
    <w:pPr>
      <w:spacing w:line="240" w:lineRule="auto"/>
      <w:ind w:left="4320" w:firstLine="0"/>
    </w:pPr>
  </w:style>
  <w:style w:type="paragraph" w:styleId="TOC4">
    <w:name w:val="toc 4"/>
    <w:basedOn w:val="Normal"/>
    <w:next w:val="Normal"/>
    <w:autoRedefine/>
    <w:uiPriority w:val="39"/>
    <w:semiHidden/>
    <w:unhideWhenUsed/>
    <w:rsid w:val="00B75234"/>
    <w:pPr>
      <w:spacing w:after="100"/>
      <w:ind w:left="720" w:firstLine="0"/>
    </w:pPr>
  </w:style>
  <w:style w:type="character" w:styleId="FootnoteReference">
    <w:name w:val="footnote reference"/>
    <w:basedOn w:val="DefaultParagraphFont"/>
    <w:uiPriority w:val="5"/>
    <w:unhideWhenUsed/>
    <w:qFormat/>
    <w:rsid w:val="00B75234"/>
    <w:rPr>
      <w:vertAlign w:val="superscript"/>
    </w:rPr>
  </w:style>
  <w:style w:type="table" w:customStyle="1" w:styleId="APAReport">
    <w:name w:val="APA Report"/>
    <w:basedOn w:val="TableNormal"/>
    <w:uiPriority w:val="99"/>
    <w:rsid w:val="00B75234"/>
    <w:pPr>
      <w:spacing w:after="0" w:line="240" w:lineRule="auto"/>
    </w:pPr>
    <w:rPr>
      <w:rFonts w:eastAsiaTheme="minorEastAsia"/>
      <w:sz w:val="24"/>
      <w:szCs w:val="24"/>
      <w:lang w:val="en-US"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B75234"/>
    <w:pPr>
      <w:spacing w:before="240"/>
      <w:ind w:firstLine="0"/>
      <w:contextualSpacing/>
    </w:pPr>
  </w:style>
  <w:style w:type="character" w:styleId="CommentReference">
    <w:name w:val="annotation reference"/>
    <w:basedOn w:val="DefaultParagraphFont"/>
    <w:uiPriority w:val="99"/>
    <w:semiHidden/>
    <w:unhideWhenUsed/>
    <w:rsid w:val="00B75234"/>
    <w:rPr>
      <w:sz w:val="22"/>
      <w:szCs w:val="16"/>
    </w:rPr>
  </w:style>
  <w:style w:type="character" w:customStyle="1" w:styleId="EndnoteTextChar">
    <w:name w:val="Endnote Text Char"/>
    <w:basedOn w:val="DefaultParagraphFont"/>
    <w:link w:val="EndnoteText"/>
    <w:uiPriority w:val="99"/>
    <w:semiHidden/>
    <w:rsid w:val="00B75234"/>
    <w:rPr>
      <w:rFonts w:eastAsiaTheme="minorEastAsia"/>
      <w:kern w:val="24"/>
      <w:szCs w:val="20"/>
      <w:lang w:val="en-US" w:eastAsia="ja-JP"/>
    </w:rPr>
  </w:style>
  <w:style w:type="paragraph" w:styleId="EndnoteText">
    <w:name w:val="endnote text"/>
    <w:basedOn w:val="Normal"/>
    <w:link w:val="EndnoteTextChar"/>
    <w:uiPriority w:val="99"/>
    <w:semiHidden/>
    <w:unhideWhenUsed/>
    <w:qFormat/>
    <w:rsid w:val="00B75234"/>
    <w:pPr>
      <w:spacing w:line="240" w:lineRule="auto"/>
    </w:pPr>
    <w:rPr>
      <w:sz w:val="22"/>
      <w:szCs w:val="20"/>
    </w:rPr>
  </w:style>
  <w:style w:type="character" w:styleId="IntenseEmphasis">
    <w:name w:val="Intense Emphasis"/>
    <w:basedOn w:val="DefaultParagraphFont"/>
    <w:uiPriority w:val="21"/>
    <w:unhideWhenUsed/>
    <w:qFormat/>
    <w:rsid w:val="00B75234"/>
    <w:rPr>
      <w:i/>
      <w:iCs/>
      <w:color w:val="0F263C" w:themeColor="accent1" w:themeShade="40"/>
    </w:rPr>
  </w:style>
  <w:style w:type="character" w:styleId="IntenseReference">
    <w:name w:val="Intense Reference"/>
    <w:basedOn w:val="DefaultParagraphFont"/>
    <w:uiPriority w:val="32"/>
    <w:unhideWhenUsed/>
    <w:qFormat/>
    <w:rsid w:val="00B75234"/>
    <w:rPr>
      <w:b/>
      <w:bCs/>
      <w:caps w:val="0"/>
      <w:smallCaps/>
      <w:color w:val="595959" w:themeColor="text1" w:themeTint="A6"/>
      <w:spacing w:val="5"/>
    </w:rPr>
  </w:style>
  <w:style w:type="character" w:styleId="FollowedHyperlink">
    <w:name w:val="FollowedHyperlink"/>
    <w:basedOn w:val="DefaultParagraphFont"/>
    <w:uiPriority w:val="99"/>
    <w:semiHidden/>
    <w:unhideWhenUsed/>
    <w:rsid w:val="00B75234"/>
    <w:rPr>
      <w:color w:val="595959" w:themeColor="text1" w:themeTint="A6"/>
      <w:u w:val="single"/>
    </w:rPr>
  </w:style>
  <w:style w:type="paragraph" w:customStyle="1" w:styleId="Title2">
    <w:name w:val="Title 2"/>
    <w:basedOn w:val="Normal"/>
    <w:uiPriority w:val="1"/>
    <w:qFormat/>
    <w:rsid w:val="00B75234"/>
    <w:pPr>
      <w:ind w:firstLine="0"/>
      <w:jc w:val="center"/>
    </w:pPr>
  </w:style>
  <w:style w:type="character" w:styleId="PlaceholderText">
    <w:name w:val="Placeholder Text"/>
    <w:basedOn w:val="DefaultParagraphFont"/>
    <w:uiPriority w:val="99"/>
    <w:semiHidden/>
    <w:rsid w:val="00F0027F"/>
    <w:rPr>
      <w:color w:val="808080"/>
    </w:rPr>
  </w:style>
  <w:style w:type="paragraph" w:styleId="Revision">
    <w:name w:val="Revision"/>
    <w:hidden/>
    <w:uiPriority w:val="99"/>
    <w:semiHidden/>
    <w:rsid w:val="00D962C5"/>
    <w:pPr>
      <w:spacing w:after="0" w:line="240" w:lineRule="auto"/>
    </w:pPr>
    <w:rPr>
      <w:rFonts w:eastAsiaTheme="minorEastAsia"/>
      <w:kern w:val="24"/>
      <w:sz w:val="24"/>
      <w:szCs w:val="24"/>
      <w:lang w:val="en-US" w:eastAsia="ja-JP"/>
    </w:rPr>
  </w:style>
  <w:style w:type="character" w:styleId="EndnoteReference">
    <w:name w:val="endnote reference"/>
    <w:basedOn w:val="DefaultParagraphFont"/>
    <w:uiPriority w:val="99"/>
    <w:semiHidden/>
    <w:unhideWhenUsed/>
    <w:rsid w:val="00B17DD3"/>
    <w:rPr>
      <w:vertAlign w:val="superscript"/>
    </w:rPr>
  </w:style>
  <w:style w:type="character" w:styleId="Hyperlink">
    <w:name w:val="Hyperlink"/>
    <w:basedOn w:val="DefaultParagraphFont"/>
    <w:uiPriority w:val="99"/>
    <w:unhideWhenUsed/>
    <w:rsid w:val="008033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lin@psychologie.uzh.ch"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92282195F4944B72FCECD68130C93"/>
        <w:category>
          <w:name w:val="General"/>
          <w:gallery w:val="placeholder"/>
        </w:category>
        <w:types>
          <w:type w:val="bbPlcHdr"/>
        </w:types>
        <w:behaviors>
          <w:behavior w:val="content"/>
        </w:behaviors>
        <w:guid w:val="{A2591907-FCA3-4B66-A10C-048C7F9FAF3B}"/>
      </w:docPartPr>
      <w:docPartBody>
        <w:p w:rsidR="001A35FC" w:rsidRDefault="001A35FC" w:rsidP="001A35FC">
          <w:pPr>
            <w:pStyle w:val="20692282195F4944B72FCECD68130C93"/>
          </w:pPr>
          <w:r>
            <w:t>[Title Here, up to 12 Words, on One to Two Lines]</w:t>
          </w:r>
        </w:p>
      </w:docPartBody>
    </w:docPart>
    <w:docPart>
      <w:docPartPr>
        <w:name w:val="1451E4B1330647EE97DBE8B368E27B3A"/>
        <w:category>
          <w:name w:val="General"/>
          <w:gallery w:val="placeholder"/>
        </w:category>
        <w:types>
          <w:type w:val="bbPlcHdr"/>
        </w:types>
        <w:behaviors>
          <w:behavior w:val="content"/>
        </w:behaviors>
        <w:guid w:val="{7B08715F-78A3-4ED8-B13A-A773C0DFAF5F}"/>
      </w:docPartPr>
      <w:docPartBody>
        <w:p w:rsidR="001A35FC" w:rsidRDefault="001A35FC" w:rsidP="001A35FC">
          <w:pPr>
            <w:pStyle w:val="1451E4B1330647EE97DBE8B368E27B3A"/>
          </w:pPr>
          <w:r>
            <w:t>Author Note</w:t>
          </w:r>
        </w:p>
      </w:docPartBody>
    </w:docPart>
    <w:docPart>
      <w:docPartPr>
        <w:name w:val="7FC8D950461D44C4AAD9D6A3C554644F"/>
        <w:category>
          <w:name w:val="General"/>
          <w:gallery w:val="placeholder"/>
        </w:category>
        <w:types>
          <w:type w:val="bbPlcHdr"/>
        </w:types>
        <w:behaviors>
          <w:behavior w:val="content"/>
        </w:behaviors>
        <w:guid w:val="{836C0612-19FF-4138-8524-2B26CACE812E}"/>
      </w:docPartPr>
      <w:docPartBody>
        <w:p w:rsidR="001A35FC" w:rsidRDefault="001A35FC" w:rsidP="001A35FC">
          <w:pPr>
            <w:pStyle w:val="7FC8D950461D44C4AAD9D6A3C554644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5FC"/>
    <w:rsid w:val="0019526E"/>
    <w:rsid w:val="001A35FC"/>
    <w:rsid w:val="001C5A91"/>
    <w:rsid w:val="00310513"/>
    <w:rsid w:val="004B776C"/>
    <w:rsid w:val="005F10DD"/>
    <w:rsid w:val="00614533"/>
    <w:rsid w:val="007E1EEF"/>
    <w:rsid w:val="007E1F76"/>
    <w:rsid w:val="00860463"/>
    <w:rsid w:val="00A13051"/>
    <w:rsid w:val="00A4248C"/>
    <w:rsid w:val="00B309F7"/>
    <w:rsid w:val="00CA7E17"/>
    <w:rsid w:val="00DF2556"/>
    <w:rsid w:val="00EB0C8A"/>
    <w:rsid w:val="00EB1D05"/>
    <w:rsid w:val="00F03190"/>
    <w:rsid w:val="00F143E5"/>
    <w:rsid w:val="00F33F6F"/>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92282195F4944B72FCECD68130C93">
    <w:name w:val="20692282195F4944B72FCECD68130C93"/>
    <w:rsid w:val="001A35FC"/>
  </w:style>
  <w:style w:type="paragraph" w:customStyle="1" w:styleId="E1501B0A8D144D6FA53B03B7B673F19C">
    <w:name w:val="E1501B0A8D144D6FA53B03B7B673F19C"/>
    <w:rsid w:val="001A35FC"/>
  </w:style>
  <w:style w:type="paragraph" w:customStyle="1" w:styleId="1451E4B1330647EE97DBE8B368E27B3A">
    <w:name w:val="1451E4B1330647EE97DBE8B368E27B3A"/>
    <w:rsid w:val="001A35FC"/>
  </w:style>
  <w:style w:type="paragraph" w:customStyle="1" w:styleId="538003EDF60741F29749ED8E4E53F000">
    <w:name w:val="538003EDF60741F29749ED8E4E53F000"/>
    <w:rsid w:val="001A35FC"/>
  </w:style>
  <w:style w:type="paragraph" w:customStyle="1" w:styleId="2C3E9FA715574B4B9EA3579A851ED4EF">
    <w:name w:val="2C3E9FA715574B4B9EA3579A851ED4EF"/>
    <w:rsid w:val="001A35FC"/>
  </w:style>
  <w:style w:type="paragraph" w:customStyle="1" w:styleId="7FC8D950461D44C4AAD9D6A3C554644F">
    <w:name w:val="7FC8D950461D44C4AAD9D6A3C554644F"/>
    <w:rsid w:val="001A35FC"/>
  </w:style>
  <w:style w:type="character" w:styleId="PlaceholderText">
    <w:name w:val="Placeholder Text"/>
    <w:basedOn w:val="DefaultParagraphFont"/>
    <w:uiPriority w:val="99"/>
    <w:semiHidden/>
    <w:rsid w:val="00EB0C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88BFD-8CBB-40A6-8339-08DA12EB2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TotalTime>
  <Pages>42</Pages>
  <Words>20044</Words>
  <Characters>114256</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An Interference Model for Visual Working Memory: Applications to the Change Detection Task</vt:lpstr>
    </vt:vector>
  </TitlesOfParts>
  <Company/>
  <LinksUpToDate>false</LinksUpToDate>
  <CharactersWithSpaces>134032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Interference Model for Visual Working Memory: Applications to the Change Detection Task</dc:title>
  <dc:subject/>
  <dc:creator>Klaus Oberauer</dc:creator>
  <cp:keywords/>
  <dc:description/>
  <cp:lastModifiedBy>Hsuan-Yu Lin</cp:lastModifiedBy>
  <cp:revision>48</cp:revision>
  <dcterms:created xsi:type="dcterms:W3CDTF">2019-04-09T12:46:00Z</dcterms:created>
  <dcterms:modified xsi:type="dcterms:W3CDTF">2019-04-17T11:41:00Z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id="23Z4AESI"/&gt;&lt;style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